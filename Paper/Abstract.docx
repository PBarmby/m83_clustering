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A1" w:rsidRDefault="00771AD1" w:rsidP="00EB4C49">
      <w:pPr>
        <w:pStyle w:val="NoSpacing"/>
        <w:jc w:val="center"/>
        <w:rPr>
          <w:rFonts w:ascii="Calibri" w:hAnsi="Calibri"/>
          <w:b/>
          <w:sz w:val="28"/>
        </w:rPr>
      </w:pPr>
      <w:r w:rsidRPr="006107F0">
        <w:rPr>
          <w:rFonts w:ascii="Calibri" w:hAnsi="Calibri"/>
          <w:b/>
          <w:sz w:val="28"/>
        </w:rPr>
        <w:t>Clustering the Interstellar Medium</w:t>
      </w:r>
    </w:p>
    <w:p w:rsidR="006C14D8" w:rsidRDefault="006C14D8" w:rsidP="00EB4C49">
      <w:pPr>
        <w:pStyle w:val="NoSpacing"/>
        <w:jc w:val="center"/>
        <w:rPr>
          <w:rFonts w:ascii="Calibri" w:hAnsi="Calibri"/>
          <w:b/>
          <w:sz w:val="26"/>
          <w:szCs w:val="26"/>
        </w:rPr>
      </w:pPr>
      <w:r w:rsidRPr="00004BFD">
        <w:rPr>
          <w:rFonts w:ascii="Calibri" w:hAnsi="Calibri"/>
          <w:b/>
          <w:sz w:val="26"/>
          <w:szCs w:val="26"/>
        </w:rPr>
        <w:t>Interactive Exhibit Submission</w:t>
      </w:r>
    </w:p>
    <w:p w:rsidR="00004BFD" w:rsidRPr="00004BFD" w:rsidRDefault="00004BFD" w:rsidP="00EB4C49">
      <w:pPr>
        <w:pStyle w:val="NoSpacing"/>
        <w:jc w:val="center"/>
        <w:rPr>
          <w:rFonts w:ascii="Calibri" w:hAnsi="Calibri"/>
          <w:b/>
          <w:sz w:val="26"/>
          <w:szCs w:val="26"/>
        </w:rPr>
      </w:pPr>
    </w:p>
    <w:p w:rsidR="005842C6" w:rsidRPr="006107F0" w:rsidRDefault="005842C6" w:rsidP="005842C6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December 16</w:t>
      </w:r>
      <w:r w:rsidRPr="00EB4C49">
        <w:rPr>
          <w:rFonts w:ascii="Calibri" w:hAnsi="Calibri"/>
          <w:sz w:val="24"/>
          <w:szCs w:val="24"/>
          <w:vertAlign w:val="superscript"/>
        </w:rPr>
        <w:t>th</w:t>
      </w:r>
      <w:r>
        <w:rPr>
          <w:rFonts w:ascii="Calibri" w:hAnsi="Calibri"/>
          <w:sz w:val="24"/>
          <w:szCs w:val="24"/>
        </w:rPr>
        <w:t>, 2015</w:t>
      </w:r>
    </w:p>
    <w:p w:rsidR="006C14D8" w:rsidRDefault="006C14D8" w:rsidP="006C14D8">
      <w:pPr>
        <w:pStyle w:val="NoSpacing"/>
        <w:rPr>
          <w:rFonts w:ascii="Calibri" w:hAnsi="Calibri"/>
          <w:sz w:val="24"/>
          <w:szCs w:val="24"/>
        </w:rPr>
      </w:pPr>
      <w:r w:rsidRPr="006107F0">
        <w:rPr>
          <w:rFonts w:ascii="Calibri" w:hAnsi="Calibri"/>
          <w:sz w:val="24"/>
          <w:szCs w:val="24"/>
        </w:rPr>
        <w:t>Dr. P. Barmby</w:t>
      </w:r>
    </w:p>
    <w:p w:rsidR="00771AD1" w:rsidRPr="006107F0" w:rsidRDefault="00771AD1" w:rsidP="006107F0">
      <w:pPr>
        <w:pStyle w:val="NoSpacing"/>
        <w:rPr>
          <w:rFonts w:ascii="Calibri" w:hAnsi="Calibri"/>
          <w:sz w:val="24"/>
          <w:szCs w:val="24"/>
        </w:rPr>
      </w:pPr>
      <w:r w:rsidRPr="006107F0">
        <w:rPr>
          <w:rFonts w:ascii="Calibri" w:hAnsi="Calibri"/>
          <w:sz w:val="24"/>
          <w:szCs w:val="24"/>
        </w:rPr>
        <w:t>Alexander Kiar</w:t>
      </w:r>
    </w:p>
    <w:p w:rsidR="006C14D8" w:rsidRDefault="006C14D8" w:rsidP="006107F0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Western University</w:t>
      </w:r>
    </w:p>
    <w:p w:rsidR="006107F0" w:rsidRPr="006107F0" w:rsidRDefault="006107F0" w:rsidP="006107F0">
      <w:pPr>
        <w:pStyle w:val="NoSpacing"/>
        <w:rPr>
          <w:rFonts w:ascii="Calibri" w:hAnsi="Calibri"/>
          <w:sz w:val="28"/>
        </w:rPr>
      </w:pPr>
    </w:p>
    <w:p w:rsidR="00A63489" w:rsidRPr="00771AD1" w:rsidRDefault="00CE55D6" w:rsidP="00644566">
      <w:pPr>
        <w:spacing w:line="48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 purpose of this research is to develop a program capable of analyzing star </w:t>
      </w:r>
      <w:r w:rsidR="006107F0">
        <w:rPr>
          <w:rFonts w:ascii="Calibri" w:hAnsi="Calibri"/>
          <w:sz w:val="24"/>
        </w:rPr>
        <w:t xml:space="preserve">emission </w:t>
      </w:r>
      <w:r>
        <w:rPr>
          <w:rFonts w:ascii="Calibri" w:hAnsi="Calibri"/>
          <w:sz w:val="24"/>
        </w:rPr>
        <w:t xml:space="preserve">data using a variety of clustering methods. Clustering involves a computer grouping data points based on similar characteristics. Two </w:t>
      </w:r>
      <w:r w:rsidR="00A22836">
        <w:rPr>
          <w:rFonts w:ascii="Calibri" w:hAnsi="Calibri"/>
          <w:sz w:val="24"/>
        </w:rPr>
        <w:t xml:space="preserve">clustering </w:t>
      </w:r>
      <w:r>
        <w:rPr>
          <w:rFonts w:ascii="Calibri" w:hAnsi="Calibri"/>
          <w:sz w:val="24"/>
        </w:rPr>
        <w:t>methods have been applied to an M83 Galaxy data set developed by the Wide Field Camera 3</w:t>
      </w:r>
      <w:r w:rsidR="006677C5">
        <w:rPr>
          <w:rFonts w:ascii="Calibri" w:hAnsi="Calibri"/>
          <w:sz w:val="24"/>
        </w:rPr>
        <w:t xml:space="preserve"> of the Hubble Space Telescope. </w:t>
      </w:r>
      <w:r w:rsidR="00A27F61">
        <w:rPr>
          <w:rFonts w:ascii="Calibri" w:hAnsi="Calibri"/>
          <w:sz w:val="24"/>
        </w:rPr>
        <w:t xml:space="preserve">The program was designed using the Python language to implement </w:t>
      </w:r>
      <w:r w:rsidR="006677C5">
        <w:rPr>
          <w:rFonts w:ascii="Calibri" w:hAnsi="Calibri"/>
          <w:sz w:val="24"/>
        </w:rPr>
        <w:t>M</w:t>
      </w:r>
      <w:bookmarkStart w:id="0" w:name="_GoBack"/>
      <w:bookmarkEnd w:id="0"/>
      <w:r w:rsidR="006677C5">
        <w:rPr>
          <w:rFonts w:ascii="Calibri" w:hAnsi="Calibri"/>
          <w:sz w:val="24"/>
        </w:rPr>
        <w:t>ean-Shift</w:t>
      </w:r>
      <w:r w:rsidR="00A27F61">
        <w:rPr>
          <w:rFonts w:ascii="Calibri" w:hAnsi="Calibri"/>
          <w:sz w:val="24"/>
        </w:rPr>
        <w:t>,</w:t>
      </w:r>
      <w:r w:rsidR="006677C5">
        <w:rPr>
          <w:rFonts w:ascii="Calibri" w:hAnsi="Calibri"/>
          <w:sz w:val="24"/>
        </w:rPr>
        <w:t xml:space="preserve"> and K-Means </w:t>
      </w:r>
      <w:r w:rsidR="00A27F61">
        <w:rPr>
          <w:rFonts w:ascii="Calibri" w:hAnsi="Calibri"/>
          <w:sz w:val="24"/>
        </w:rPr>
        <w:t>clustering methods t</w:t>
      </w:r>
      <w:r w:rsidR="006677C5">
        <w:rPr>
          <w:rFonts w:ascii="Calibri" w:hAnsi="Calibri"/>
          <w:sz w:val="24"/>
        </w:rPr>
        <w:t>o identify objects that emit similar combinations of</w:t>
      </w:r>
      <w:r w:rsidR="00B62A13">
        <w:rPr>
          <w:rFonts w:ascii="Calibri" w:hAnsi="Calibri"/>
          <w:sz w:val="24"/>
        </w:rPr>
        <w:t xml:space="preserve"> light over multiple wavelength magnitudes</w:t>
      </w:r>
      <w:r w:rsidR="006677C5">
        <w:rPr>
          <w:rFonts w:ascii="Calibri" w:hAnsi="Calibri"/>
          <w:sz w:val="24"/>
        </w:rPr>
        <w:t xml:space="preserve">. </w:t>
      </w:r>
      <w:r w:rsidR="006107F0">
        <w:rPr>
          <w:rFonts w:ascii="Calibri" w:hAnsi="Calibri"/>
          <w:sz w:val="24"/>
        </w:rPr>
        <w:t>After the clustering was performed, e</w:t>
      </w:r>
      <w:r w:rsidR="0060273C">
        <w:rPr>
          <w:rFonts w:ascii="Calibri" w:hAnsi="Calibri"/>
          <w:sz w:val="24"/>
        </w:rPr>
        <w:t>ach object was catalogued with an identification</w:t>
      </w:r>
      <w:r w:rsidR="00D3167D">
        <w:rPr>
          <w:rFonts w:ascii="Calibri" w:hAnsi="Calibri"/>
          <w:sz w:val="24"/>
        </w:rPr>
        <w:t xml:space="preserve"> number</w:t>
      </w:r>
      <w:r w:rsidR="0060273C">
        <w:rPr>
          <w:rFonts w:ascii="Calibri" w:hAnsi="Calibri"/>
          <w:sz w:val="24"/>
        </w:rPr>
        <w:t xml:space="preserve">, and the strength of the clustering was </w:t>
      </w:r>
      <w:r w:rsidR="00BB6754">
        <w:rPr>
          <w:rFonts w:ascii="Calibri" w:hAnsi="Calibri"/>
          <w:sz w:val="24"/>
        </w:rPr>
        <w:t>tested using a Silhouette S</w:t>
      </w:r>
      <w:r w:rsidR="0060273C">
        <w:rPr>
          <w:rFonts w:ascii="Calibri" w:hAnsi="Calibri"/>
          <w:sz w:val="24"/>
        </w:rPr>
        <w:t xml:space="preserve">core. </w:t>
      </w:r>
      <w:r w:rsidR="009A6918">
        <w:rPr>
          <w:rFonts w:ascii="Calibri" w:hAnsi="Calibri"/>
          <w:sz w:val="24"/>
        </w:rPr>
        <w:t>The identification numbers were then compared with various studies to ensure the accuracy of the clustering experiments.</w:t>
      </w:r>
      <w:r w:rsidR="00A27F61">
        <w:rPr>
          <w:rFonts w:ascii="Calibri" w:hAnsi="Calibri"/>
          <w:sz w:val="24"/>
        </w:rPr>
        <w:t xml:space="preserve"> </w:t>
      </w:r>
      <w:r w:rsidR="00B62A13">
        <w:rPr>
          <w:rFonts w:ascii="Calibri" w:hAnsi="Calibri"/>
          <w:sz w:val="24"/>
        </w:rPr>
        <w:t xml:space="preserve">The program was designed to </w:t>
      </w:r>
      <w:r w:rsidR="00EC3C20">
        <w:rPr>
          <w:rFonts w:ascii="Calibri" w:hAnsi="Calibri"/>
          <w:sz w:val="24"/>
        </w:rPr>
        <w:t xml:space="preserve">allow users to run multiple experiments over any data file. </w:t>
      </w:r>
      <w:r w:rsidR="007E2D51">
        <w:rPr>
          <w:rFonts w:ascii="Calibri" w:hAnsi="Calibri"/>
          <w:sz w:val="24"/>
        </w:rPr>
        <w:t xml:space="preserve">This program will allow astronomers to identify objects that emit similar combinations of </w:t>
      </w:r>
      <w:r w:rsidR="00B62A13">
        <w:rPr>
          <w:rFonts w:ascii="Calibri" w:hAnsi="Calibri"/>
          <w:sz w:val="24"/>
        </w:rPr>
        <w:t>light</w:t>
      </w:r>
      <w:r w:rsidR="007E2D51">
        <w:rPr>
          <w:rFonts w:ascii="Calibri" w:hAnsi="Calibri"/>
          <w:sz w:val="24"/>
        </w:rPr>
        <w:t xml:space="preserve">, leading to a stronger understanding of how star clusters form and evolve. </w:t>
      </w:r>
    </w:p>
    <w:p w:rsidR="00D723A1" w:rsidRPr="00771AD1" w:rsidRDefault="00D723A1" w:rsidP="00F34253">
      <w:pPr>
        <w:spacing w:line="480" w:lineRule="auto"/>
        <w:rPr>
          <w:rFonts w:ascii="Calibri" w:hAnsi="Calibri"/>
        </w:rPr>
      </w:pPr>
    </w:p>
    <w:sectPr w:rsidR="00D723A1" w:rsidRPr="00771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A1"/>
    <w:rsid w:val="00004BFD"/>
    <w:rsid w:val="00015DCA"/>
    <w:rsid w:val="000C5AA6"/>
    <w:rsid w:val="001C2247"/>
    <w:rsid w:val="001C3944"/>
    <w:rsid w:val="002A4764"/>
    <w:rsid w:val="002E2521"/>
    <w:rsid w:val="00356087"/>
    <w:rsid w:val="00390CAA"/>
    <w:rsid w:val="00570B9C"/>
    <w:rsid w:val="00574B27"/>
    <w:rsid w:val="005842C6"/>
    <w:rsid w:val="005A68B3"/>
    <w:rsid w:val="005C1B42"/>
    <w:rsid w:val="005C73C4"/>
    <w:rsid w:val="0060273C"/>
    <w:rsid w:val="006107F0"/>
    <w:rsid w:val="00644566"/>
    <w:rsid w:val="006677C5"/>
    <w:rsid w:val="00683712"/>
    <w:rsid w:val="00697DAD"/>
    <w:rsid w:val="006C14D8"/>
    <w:rsid w:val="00771AD1"/>
    <w:rsid w:val="007E2D51"/>
    <w:rsid w:val="0082021C"/>
    <w:rsid w:val="009A6918"/>
    <w:rsid w:val="009B605F"/>
    <w:rsid w:val="009D07B8"/>
    <w:rsid w:val="00A22836"/>
    <w:rsid w:val="00A229CE"/>
    <w:rsid w:val="00A27F61"/>
    <w:rsid w:val="00A63489"/>
    <w:rsid w:val="00B62A13"/>
    <w:rsid w:val="00BB6754"/>
    <w:rsid w:val="00C068A6"/>
    <w:rsid w:val="00CC3589"/>
    <w:rsid w:val="00CE55D6"/>
    <w:rsid w:val="00D27524"/>
    <w:rsid w:val="00D3167D"/>
    <w:rsid w:val="00D723A1"/>
    <w:rsid w:val="00EB4C49"/>
    <w:rsid w:val="00EC3C20"/>
    <w:rsid w:val="00F34253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E6E5A-46B7-4FF3-A057-44DB17B9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087"/>
  </w:style>
  <w:style w:type="paragraph" w:styleId="Heading1">
    <w:name w:val="heading 1"/>
    <w:basedOn w:val="Normal"/>
    <w:next w:val="Normal"/>
    <w:link w:val="Heading1Char"/>
    <w:uiPriority w:val="9"/>
    <w:qFormat/>
    <w:rsid w:val="00D72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10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Kiar</dc:creator>
  <cp:keywords/>
  <dc:description/>
  <cp:lastModifiedBy>Alex Kiar</cp:lastModifiedBy>
  <cp:revision>40</cp:revision>
  <dcterms:created xsi:type="dcterms:W3CDTF">2014-11-24T16:35:00Z</dcterms:created>
  <dcterms:modified xsi:type="dcterms:W3CDTF">2015-12-08T01:27:00Z</dcterms:modified>
</cp:coreProperties>
</file>