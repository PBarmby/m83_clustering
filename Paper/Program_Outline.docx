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31A" w:rsidRDefault="0060731A" w:rsidP="0060731A">
      <w:pPr>
        <w:rPr>
          <w:rFonts w:ascii="Calibri" w:hAnsi="Calibri"/>
          <w:b/>
          <w:sz w:val="24"/>
        </w:rPr>
      </w:pPr>
      <w:r>
        <w:rPr>
          <w:rFonts w:ascii="Calibri" w:hAnsi="Calibri"/>
          <w:b/>
          <w:sz w:val="24"/>
        </w:rPr>
        <w:t xml:space="preserve">Program Functions </w:t>
      </w:r>
    </w:p>
    <w:p w:rsidR="006C50D9" w:rsidRDefault="00507305" w:rsidP="0060731A">
      <w:pPr>
        <w:rPr>
          <w:rFonts w:ascii="Calibri" w:hAnsi="Calibri"/>
          <w:sz w:val="24"/>
        </w:rPr>
      </w:pPr>
      <w:r>
        <w:rPr>
          <w:rFonts w:ascii="Calibri" w:hAnsi="Calibri"/>
          <w:sz w:val="24"/>
        </w:rPr>
        <w:t xml:space="preserve">Clustering_Analysis is designed to allow users to perform three types of clustering analysis on a set of data. Mean-shift, K-means, and Minimum-Spanning-Tree clustering algorithms are available for use. The user can specify the analysis that will be run, the inputs to use, and the outputs that will be saved. Clustering_Analysis uses inputs from </w:t>
      </w:r>
      <w:r>
        <w:rPr>
          <w:rFonts w:ascii="Calibri" w:hAnsi="Calibri"/>
          <w:color w:val="ED7D31" w:themeColor="accent2"/>
          <w:sz w:val="24"/>
        </w:rPr>
        <w:t>a file named experiments.txt</w:t>
      </w:r>
      <w:r>
        <w:rPr>
          <w:rFonts w:ascii="Calibri" w:hAnsi="Calibri"/>
          <w:sz w:val="24"/>
        </w:rPr>
        <w:t xml:space="preserve">, and saves outputs to </w:t>
      </w:r>
      <w:r>
        <w:rPr>
          <w:rFonts w:ascii="Calibri" w:hAnsi="Calibri"/>
          <w:color w:val="ED7D31" w:themeColor="accent2"/>
          <w:sz w:val="24"/>
        </w:rPr>
        <w:t>results.txt</w:t>
      </w:r>
      <w:r>
        <w:rPr>
          <w:rFonts w:ascii="Calibri" w:hAnsi="Calibri"/>
          <w:sz w:val="24"/>
        </w:rPr>
        <w:t xml:space="preserve">. The program also produces various plots based on the user’s specifications. </w:t>
      </w:r>
    </w:p>
    <w:p w:rsidR="006C50D9" w:rsidRDefault="00661B94" w:rsidP="0060731A">
      <w:pPr>
        <w:rPr>
          <w:rFonts w:ascii="Calibri" w:hAnsi="Calibri"/>
          <w:sz w:val="24"/>
        </w:rPr>
      </w:pPr>
      <w:r>
        <w:rPr>
          <w:rFonts w:ascii="Calibri" w:hAnsi="Calibri"/>
          <w:sz w:val="24"/>
        </w:rPr>
        <w:t>First, the user must set the data file name in the Clustering_Analysis.organize_data() function. This will allow the program to read in the specific data file the user wishes to an</w:t>
      </w:r>
      <w:r w:rsidR="0058278E">
        <w:rPr>
          <w:rFonts w:ascii="Calibri" w:hAnsi="Calibri"/>
          <w:sz w:val="24"/>
        </w:rPr>
        <w:t xml:space="preserve">alyze. Following the data file, the user must specify which combinations of bands they wish to analyze, and an arbitrary number of clusters they wish to use. These pieces of information will be saved in </w:t>
      </w:r>
      <w:r w:rsidR="0058278E">
        <w:rPr>
          <w:rFonts w:ascii="Calibri" w:hAnsi="Calibri"/>
          <w:i/>
          <w:sz w:val="24"/>
        </w:rPr>
        <w:t>experiments.txt</w:t>
      </w:r>
      <w:r w:rsidR="0058278E">
        <w:rPr>
          <w:rFonts w:ascii="Calibri" w:hAnsi="Calibri"/>
          <w:sz w:val="24"/>
        </w:rPr>
        <w:t xml:space="preserve">, and will be loaded into the program when it is run. </w:t>
      </w:r>
    </w:p>
    <w:p w:rsidR="00127CFE" w:rsidRPr="0058278E" w:rsidRDefault="00127CFE" w:rsidP="0060731A">
      <w:pPr>
        <w:rPr>
          <w:rFonts w:ascii="Calibri" w:hAnsi="Calibri"/>
          <w:sz w:val="24"/>
        </w:rPr>
      </w:pPr>
      <w:r>
        <w:rPr>
          <w:rFonts w:ascii="Calibri" w:hAnsi="Calibri"/>
          <w:sz w:val="24"/>
        </w:rPr>
        <w:t xml:space="preserve">Following the inputs, the user must import Clustering_Analysis into their python module and run Clustering_Analysis.userinput(). </w:t>
      </w:r>
      <w:r w:rsidR="00C66CC3">
        <w:rPr>
          <w:rFonts w:ascii="Calibri" w:hAnsi="Calibri"/>
          <w:sz w:val="24"/>
        </w:rPr>
        <w:t xml:space="preserve">The user will then be prompted with various questions about what type of analysis will be run. The user must leave a space between each type of analysis. The inputs will then be used to run the program, and the outputs will be saved. </w:t>
      </w:r>
    </w:p>
    <w:p w:rsidR="006C50D9" w:rsidRPr="006C50D9" w:rsidRDefault="0060731A" w:rsidP="0060731A">
      <w:pPr>
        <w:rPr>
          <w:rFonts w:ascii="Calibri" w:hAnsi="Calibri"/>
          <w:i/>
          <w:sz w:val="24"/>
        </w:rPr>
      </w:pPr>
      <w:r>
        <w:rPr>
          <w:rFonts w:ascii="Calibri" w:hAnsi="Calibri"/>
          <w:i/>
          <w:sz w:val="24"/>
        </w:rPr>
        <w:t>experiments.txt</w:t>
      </w:r>
    </w:p>
    <w:p w:rsidR="000E57C2" w:rsidRPr="000E57C2" w:rsidRDefault="0060731A" w:rsidP="000E57C2">
      <w:pPr>
        <w:pStyle w:val="ListParagraph"/>
        <w:numPr>
          <w:ilvl w:val="0"/>
          <w:numId w:val="1"/>
        </w:numPr>
        <w:rPr>
          <w:rFonts w:ascii="Calibri" w:hAnsi="Calibri"/>
          <w:sz w:val="24"/>
        </w:rPr>
      </w:pPr>
      <w:r>
        <w:rPr>
          <w:rFonts w:ascii="Calibri" w:hAnsi="Calibri"/>
          <w:sz w:val="24"/>
        </w:rPr>
        <w:t xml:space="preserve">List of all tests that are being run </w:t>
      </w:r>
    </w:p>
    <w:p w:rsidR="0060731A" w:rsidRDefault="0060731A" w:rsidP="0060731A">
      <w:pPr>
        <w:pStyle w:val="ListParagraph"/>
        <w:numPr>
          <w:ilvl w:val="0"/>
          <w:numId w:val="1"/>
        </w:numPr>
        <w:rPr>
          <w:rFonts w:ascii="Calibri" w:hAnsi="Calibri"/>
          <w:sz w:val="24"/>
        </w:rPr>
      </w:pPr>
      <w:r>
        <w:rPr>
          <w:rFonts w:ascii="Calibri" w:hAnsi="Calibri"/>
          <w:sz w:val="24"/>
        </w:rPr>
        <w:t xml:space="preserve">4 band names are required to create two colours to be compared  </w:t>
      </w:r>
    </w:p>
    <w:p w:rsidR="0060731A" w:rsidRDefault="0060731A" w:rsidP="0060731A">
      <w:pPr>
        <w:pStyle w:val="ListParagraph"/>
        <w:numPr>
          <w:ilvl w:val="1"/>
          <w:numId w:val="1"/>
        </w:numPr>
        <w:rPr>
          <w:rFonts w:ascii="Calibri" w:hAnsi="Calibri"/>
          <w:sz w:val="24"/>
        </w:rPr>
      </w:pPr>
      <w:r>
        <w:rPr>
          <w:rFonts w:ascii="Calibri" w:hAnsi="Calibri"/>
          <w:sz w:val="24"/>
        </w:rPr>
        <w:t xml:space="preserve">Band names correspond to the wavelength of light stored in the </w:t>
      </w:r>
      <w:r w:rsidRPr="0036102D">
        <w:rPr>
          <w:rFonts w:ascii="Calibri" w:hAnsi="Calibri"/>
          <w:sz w:val="24"/>
        </w:rPr>
        <w:t>hlsp_wfc3ers_hst_wfc3_m83_cat_all_v1</w:t>
      </w:r>
      <w:r>
        <w:rPr>
          <w:rFonts w:ascii="Calibri" w:hAnsi="Calibri"/>
          <w:sz w:val="24"/>
        </w:rPr>
        <w:t xml:space="preserve">.txt file </w:t>
      </w:r>
    </w:p>
    <w:p w:rsidR="0060731A" w:rsidRDefault="0060731A" w:rsidP="0060731A">
      <w:pPr>
        <w:rPr>
          <w:rFonts w:ascii="Calibri" w:hAnsi="Calibri"/>
          <w:i/>
          <w:sz w:val="24"/>
        </w:rPr>
      </w:pPr>
      <w:r>
        <w:rPr>
          <w:rFonts w:ascii="Calibri" w:hAnsi="Calibri"/>
          <w:i/>
          <w:sz w:val="24"/>
        </w:rPr>
        <w:t>results.txt</w:t>
      </w:r>
    </w:p>
    <w:p w:rsidR="0060731A" w:rsidRDefault="0060731A" w:rsidP="0060731A">
      <w:pPr>
        <w:pStyle w:val="ListParagraph"/>
        <w:numPr>
          <w:ilvl w:val="0"/>
          <w:numId w:val="1"/>
        </w:numPr>
        <w:rPr>
          <w:rFonts w:ascii="Calibri" w:hAnsi="Calibri"/>
          <w:sz w:val="24"/>
        </w:rPr>
      </w:pPr>
      <w:r>
        <w:rPr>
          <w:rFonts w:ascii="Calibri" w:hAnsi="Calibri"/>
          <w:sz w:val="24"/>
        </w:rPr>
        <w:t xml:space="preserve">Output file of the program </w:t>
      </w:r>
    </w:p>
    <w:p w:rsidR="0060731A" w:rsidRDefault="0060731A" w:rsidP="0060731A">
      <w:pPr>
        <w:pStyle w:val="ListParagraph"/>
        <w:numPr>
          <w:ilvl w:val="0"/>
          <w:numId w:val="1"/>
        </w:numPr>
        <w:rPr>
          <w:rFonts w:ascii="Calibri" w:hAnsi="Calibri"/>
          <w:sz w:val="24"/>
        </w:rPr>
      </w:pPr>
      <w:r>
        <w:rPr>
          <w:rFonts w:ascii="Calibri" w:hAnsi="Calibri"/>
          <w:sz w:val="24"/>
        </w:rPr>
        <w:t xml:space="preserve">Lists 4 band names from each trial </w:t>
      </w:r>
    </w:p>
    <w:p w:rsidR="0060731A" w:rsidRDefault="0060731A" w:rsidP="0060731A">
      <w:pPr>
        <w:pStyle w:val="ListParagraph"/>
        <w:numPr>
          <w:ilvl w:val="0"/>
          <w:numId w:val="1"/>
        </w:numPr>
        <w:rPr>
          <w:rFonts w:ascii="Calibri" w:hAnsi="Calibri"/>
          <w:sz w:val="24"/>
        </w:rPr>
      </w:pPr>
      <w:r>
        <w:rPr>
          <w:rFonts w:ascii="Calibri" w:hAnsi="Calibri"/>
          <w:sz w:val="24"/>
        </w:rPr>
        <w:t>Number of clusters from mean-shift clustering</w:t>
      </w:r>
    </w:p>
    <w:p w:rsidR="0060731A" w:rsidRDefault="0060731A" w:rsidP="0060731A">
      <w:pPr>
        <w:pStyle w:val="ListParagraph"/>
        <w:numPr>
          <w:ilvl w:val="0"/>
          <w:numId w:val="1"/>
        </w:numPr>
        <w:rPr>
          <w:rFonts w:ascii="Calibri" w:hAnsi="Calibri"/>
          <w:sz w:val="24"/>
        </w:rPr>
      </w:pPr>
      <w:r>
        <w:rPr>
          <w:rFonts w:ascii="Calibri" w:hAnsi="Calibri"/>
          <w:sz w:val="24"/>
        </w:rPr>
        <w:t xml:space="preserve">Silhouette score of each trial </w:t>
      </w:r>
    </w:p>
    <w:p w:rsidR="0060731A" w:rsidRDefault="0060731A" w:rsidP="0060731A">
      <w:pPr>
        <w:pStyle w:val="ListParagraph"/>
        <w:numPr>
          <w:ilvl w:val="0"/>
          <w:numId w:val="1"/>
        </w:numPr>
        <w:rPr>
          <w:rFonts w:ascii="Calibri" w:hAnsi="Calibri"/>
          <w:sz w:val="24"/>
        </w:rPr>
      </w:pPr>
      <w:r>
        <w:rPr>
          <w:rFonts w:ascii="Calibri" w:hAnsi="Calibri"/>
          <w:sz w:val="24"/>
        </w:rPr>
        <w:t>Total number of objects</w:t>
      </w:r>
    </w:p>
    <w:p w:rsidR="0060731A" w:rsidRDefault="0060731A" w:rsidP="0060731A">
      <w:pPr>
        <w:pStyle w:val="ListParagraph"/>
        <w:numPr>
          <w:ilvl w:val="0"/>
          <w:numId w:val="1"/>
        </w:numPr>
        <w:rPr>
          <w:rFonts w:ascii="Calibri" w:hAnsi="Calibri"/>
          <w:sz w:val="24"/>
        </w:rPr>
      </w:pPr>
      <w:r>
        <w:rPr>
          <w:rFonts w:ascii="Calibri" w:hAnsi="Calibri"/>
          <w:sz w:val="24"/>
        </w:rPr>
        <w:t xml:space="preserve">Number of objects in each cluster </w:t>
      </w:r>
    </w:p>
    <w:p w:rsidR="0060731A" w:rsidRDefault="00A24C47" w:rsidP="0060731A">
      <w:pPr>
        <w:rPr>
          <w:rFonts w:ascii="Calibri" w:hAnsi="Calibri"/>
          <w:i/>
          <w:sz w:val="24"/>
        </w:rPr>
      </w:pPr>
      <w:r>
        <w:rPr>
          <w:rFonts w:ascii="Calibri" w:hAnsi="Calibri"/>
          <w:i/>
          <w:sz w:val="24"/>
        </w:rPr>
        <w:t>Clustering_Analysis</w:t>
      </w:r>
      <w:r w:rsidR="0060731A">
        <w:rPr>
          <w:rFonts w:ascii="Calibri" w:hAnsi="Calibri"/>
          <w:i/>
          <w:sz w:val="24"/>
        </w:rPr>
        <w:t>.py</w:t>
      </w:r>
    </w:p>
    <w:p w:rsidR="0060731A" w:rsidRPr="00663B55" w:rsidRDefault="0060731A" w:rsidP="0060731A">
      <w:pPr>
        <w:pStyle w:val="ListParagraph"/>
        <w:numPr>
          <w:ilvl w:val="0"/>
          <w:numId w:val="1"/>
        </w:numPr>
        <w:rPr>
          <w:rFonts w:ascii="Calibri" w:hAnsi="Calibri"/>
          <w:i/>
          <w:sz w:val="24"/>
        </w:rPr>
      </w:pPr>
      <w:r>
        <w:rPr>
          <w:rFonts w:ascii="Calibri" w:hAnsi="Calibri"/>
          <w:sz w:val="24"/>
        </w:rPr>
        <w:t>Main file</w:t>
      </w:r>
    </w:p>
    <w:p w:rsidR="0060731A" w:rsidRPr="00663B55" w:rsidRDefault="0060731A" w:rsidP="0060731A">
      <w:pPr>
        <w:pStyle w:val="ListParagraph"/>
        <w:numPr>
          <w:ilvl w:val="0"/>
          <w:numId w:val="1"/>
        </w:numPr>
        <w:rPr>
          <w:rFonts w:ascii="Calibri" w:hAnsi="Calibri"/>
          <w:i/>
          <w:sz w:val="24"/>
        </w:rPr>
      </w:pPr>
      <w:r>
        <w:rPr>
          <w:rFonts w:ascii="Calibri" w:hAnsi="Calibri"/>
          <w:sz w:val="24"/>
        </w:rPr>
        <w:t>Global variables</w:t>
      </w:r>
    </w:p>
    <w:p w:rsidR="0060731A" w:rsidRPr="00663B55" w:rsidRDefault="0060731A" w:rsidP="0060731A">
      <w:pPr>
        <w:pStyle w:val="ListParagraph"/>
        <w:numPr>
          <w:ilvl w:val="1"/>
          <w:numId w:val="1"/>
        </w:numPr>
        <w:rPr>
          <w:rFonts w:ascii="Calibri" w:hAnsi="Calibri"/>
          <w:i/>
          <w:sz w:val="24"/>
        </w:rPr>
      </w:pPr>
      <w:r>
        <w:rPr>
          <w:rFonts w:ascii="Calibri" w:hAnsi="Calibri"/>
          <w:sz w:val="24"/>
        </w:rPr>
        <w:t>Band_names</w:t>
      </w:r>
    </w:p>
    <w:p w:rsidR="0060731A" w:rsidRPr="00663B55" w:rsidRDefault="0060731A" w:rsidP="0060731A">
      <w:pPr>
        <w:pStyle w:val="ListParagraph"/>
        <w:numPr>
          <w:ilvl w:val="2"/>
          <w:numId w:val="1"/>
        </w:numPr>
        <w:rPr>
          <w:rFonts w:ascii="Calibri" w:hAnsi="Calibri"/>
          <w:i/>
          <w:sz w:val="24"/>
        </w:rPr>
      </w:pPr>
      <w:r>
        <w:rPr>
          <w:rFonts w:ascii="Calibri" w:hAnsi="Calibri"/>
          <w:sz w:val="24"/>
        </w:rPr>
        <w:t xml:space="preserve">Dictionary of all column numbers and corresponding wavelengths </w:t>
      </w:r>
    </w:p>
    <w:p w:rsidR="0060731A" w:rsidRPr="00042093" w:rsidRDefault="0060731A" w:rsidP="0060731A">
      <w:pPr>
        <w:pStyle w:val="ListParagraph"/>
        <w:numPr>
          <w:ilvl w:val="2"/>
          <w:numId w:val="1"/>
        </w:numPr>
        <w:rPr>
          <w:rFonts w:ascii="Calibri" w:hAnsi="Calibri"/>
          <w:i/>
          <w:sz w:val="24"/>
        </w:rPr>
      </w:pPr>
      <w:r>
        <w:rPr>
          <w:rFonts w:ascii="Calibri" w:hAnsi="Calibri"/>
          <w:sz w:val="24"/>
        </w:rPr>
        <w:t xml:space="preserve">Each name can be used in the list of tests in experiments.txt </w:t>
      </w:r>
    </w:p>
    <w:p w:rsidR="0060731A" w:rsidRPr="00042093" w:rsidRDefault="0060731A" w:rsidP="0060731A">
      <w:pPr>
        <w:pStyle w:val="ListParagraph"/>
        <w:numPr>
          <w:ilvl w:val="1"/>
          <w:numId w:val="1"/>
        </w:numPr>
        <w:rPr>
          <w:rFonts w:ascii="Calibri" w:hAnsi="Calibri"/>
          <w:i/>
          <w:sz w:val="24"/>
        </w:rPr>
      </w:pPr>
      <w:r>
        <w:rPr>
          <w:rFonts w:ascii="Calibri" w:hAnsi="Calibri"/>
          <w:sz w:val="24"/>
        </w:rPr>
        <w:t>cluster_colours</w:t>
      </w:r>
    </w:p>
    <w:p w:rsidR="0060731A" w:rsidRPr="00042093" w:rsidRDefault="0060731A" w:rsidP="0060731A">
      <w:pPr>
        <w:pStyle w:val="ListParagraph"/>
        <w:numPr>
          <w:ilvl w:val="2"/>
          <w:numId w:val="1"/>
        </w:numPr>
        <w:rPr>
          <w:rFonts w:ascii="Calibri" w:hAnsi="Calibri"/>
          <w:i/>
          <w:sz w:val="24"/>
        </w:rPr>
      </w:pPr>
      <w:r>
        <w:rPr>
          <w:rFonts w:ascii="Calibri" w:hAnsi="Calibri"/>
          <w:sz w:val="24"/>
        </w:rPr>
        <w:t xml:space="preserve">list of colours to use when making plots </w:t>
      </w:r>
    </w:p>
    <w:p w:rsidR="0060731A" w:rsidRPr="00042093" w:rsidRDefault="0060731A" w:rsidP="0060731A">
      <w:pPr>
        <w:pStyle w:val="ListParagraph"/>
        <w:numPr>
          <w:ilvl w:val="1"/>
          <w:numId w:val="1"/>
        </w:numPr>
        <w:rPr>
          <w:rFonts w:ascii="Calibri" w:hAnsi="Calibri"/>
          <w:i/>
          <w:sz w:val="24"/>
        </w:rPr>
      </w:pPr>
      <w:r>
        <w:rPr>
          <w:rFonts w:ascii="Calibri" w:hAnsi="Calibri"/>
          <w:sz w:val="24"/>
        </w:rPr>
        <w:lastRenderedPageBreak/>
        <w:t xml:space="preserve">inputdata </w:t>
      </w:r>
    </w:p>
    <w:p w:rsidR="0060731A" w:rsidRPr="00042093" w:rsidRDefault="0060731A" w:rsidP="0060731A">
      <w:pPr>
        <w:pStyle w:val="ListParagraph"/>
        <w:numPr>
          <w:ilvl w:val="2"/>
          <w:numId w:val="1"/>
        </w:numPr>
        <w:rPr>
          <w:rFonts w:ascii="Calibri" w:hAnsi="Calibri"/>
          <w:i/>
          <w:sz w:val="24"/>
        </w:rPr>
      </w:pPr>
      <w:r>
        <w:rPr>
          <w:rFonts w:ascii="Calibri" w:hAnsi="Calibri"/>
          <w:sz w:val="24"/>
        </w:rPr>
        <w:t xml:space="preserve">The name of the data file that will be used for clustering </w:t>
      </w:r>
    </w:p>
    <w:p w:rsidR="0060731A" w:rsidRPr="00042093" w:rsidRDefault="0060731A" w:rsidP="0060731A">
      <w:pPr>
        <w:pStyle w:val="ListParagraph"/>
        <w:numPr>
          <w:ilvl w:val="2"/>
          <w:numId w:val="1"/>
        </w:numPr>
        <w:rPr>
          <w:rFonts w:ascii="Calibri" w:hAnsi="Calibri"/>
          <w:i/>
          <w:sz w:val="24"/>
        </w:rPr>
      </w:pPr>
      <w:r>
        <w:rPr>
          <w:rFonts w:ascii="Calibri" w:hAnsi="Calibri"/>
          <w:sz w:val="24"/>
        </w:rPr>
        <w:t>Use this global variable to make it easier to change the data set</w:t>
      </w:r>
    </w:p>
    <w:p w:rsidR="0060731A" w:rsidRPr="0092585B" w:rsidRDefault="0060731A" w:rsidP="0060731A">
      <w:pPr>
        <w:pStyle w:val="ListParagraph"/>
        <w:numPr>
          <w:ilvl w:val="3"/>
          <w:numId w:val="1"/>
        </w:numPr>
        <w:rPr>
          <w:rFonts w:ascii="Calibri" w:hAnsi="Calibri"/>
          <w:i/>
          <w:sz w:val="24"/>
        </w:rPr>
      </w:pPr>
      <w:r>
        <w:rPr>
          <w:rFonts w:ascii="Calibri" w:hAnsi="Calibri"/>
          <w:sz w:val="24"/>
        </w:rPr>
        <w:t xml:space="preserve">Only the name of the file and the dictionary names will need to be changed to run clustering on different files </w:t>
      </w:r>
    </w:p>
    <w:p w:rsidR="0060731A" w:rsidRPr="0092585B" w:rsidRDefault="0060731A" w:rsidP="0060731A">
      <w:pPr>
        <w:pStyle w:val="ListParagraph"/>
        <w:numPr>
          <w:ilvl w:val="1"/>
          <w:numId w:val="1"/>
        </w:numPr>
        <w:rPr>
          <w:rFonts w:ascii="Calibri" w:hAnsi="Calibri"/>
          <w:i/>
          <w:sz w:val="24"/>
        </w:rPr>
      </w:pPr>
      <w:r>
        <w:rPr>
          <w:rFonts w:ascii="Calibri" w:hAnsi="Calibri"/>
          <w:sz w:val="24"/>
        </w:rPr>
        <w:t>data</w:t>
      </w:r>
    </w:p>
    <w:p w:rsidR="0060731A" w:rsidRPr="0092585B" w:rsidRDefault="0060731A" w:rsidP="0060731A">
      <w:pPr>
        <w:pStyle w:val="ListParagraph"/>
        <w:numPr>
          <w:ilvl w:val="2"/>
          <w:numId w:val="1"/>
        </w:numPr>
        <w:rPr>
          <w:rFonts w:ascii="Calibri" w:hAnsi="Calibri"/>
          <w:i/>
          <w:sz w:val="24"/>
        </w:rPr>
      </w:pPr>
      <w:r>
        <w:rPr>
          <w:rFonts w:ascii="Calibri" w:hAnsi="Calibri"/>
          <w:sz w:val="24"/>
        </w:rPr>
        <w:t xml:space="preserve">load the .txt file from inputdata </w:t>
      </w:r>
    </w:p>
    <w:p w:rsidR="0060731A" w:rsidRPr="0092585B" w:rsidRDefault="0060731A" w:rsidP="0060731A">
      <w:pPr>
        <w:pStyle w:val="ListParagraph"/>
        <w:numPr>
          <w:ilvl w:val="2"/>
          <w:numId w:val="1"/>
        </w:numPr>
        <w:rPr>
          <w:rFonts w:ascii="Calibri" w:hAnsi="Calibri"/>
          <w:i/>
          <w:sz w:val="24"/>
        </w:rPr>
      </w:pPr>
      <w:r>
        <w:rPr>
          <w:rFonts w:ascii="Calibri" w:hAnsi="Calibri"/>
          <w:sz w:val="24"/>
        </w:rPr>
        <w:t>‘data’ is used throughout code</w:t>
      </w:r>
    </w:p>
    <w:p w:rsidR="0060731A" w:rsidRPr="00276BDD" w:rsidRDefault="0060731A" w:rsidP="0060731A">
      <w:pPr>
        <w:pStyle w:val="ListParagraph"/>
        <w:numPr>
          <w:ilvl w:val="2"/>
          <w:numId w:val="1"/>
        </w:numPr>
        <w:rPr>
          <w:rFonts w:ascii="Calibri" w:hAnsi="Calibri"/>
          <w:i/>
          <w:sz w:val="24"/>
        </w:rPr>
      </w:pPr>
      <w:r>
        <w:rPr>
          <w:rFonts w:ascii="Calibri" w:hAnsi="Calibri"/>
          <w:sz w:val="24"/>
        </w:rPr>
        <w:t>Necessary in order to change the input file</w:t>
      </w:r>
    </w:p>
    <w:p w:rsidR="0060731A" w:rsidRPr="009E3FFC" w:rsidRDefault="0060731A" w:rsidP="0060731A">
      <w:pPr>
        <w:pStyle w:val="ListParagraph"/>
        <w:numPr>
          <w:ilvl w:val="1"/>
          <w:numId w:val="1"/>
        </w:numPr>
        <w:rPr>
          <w:rFonts w:ascii="Calibri" w:hAnsi="Calibri"/>
          <w:i/>
          <w:sz w:val="24"/>
        </w:rPr>
      </w:pPr>
      <w:r>
        <w:rPr>
          <w:rFonts w:ascii="Calibri" w:hAnsi="Calibri"/>
          <w:sz w:val="24"/>
        </w:rPr>
        <w:t xml:space="preserve">max_num_clusters </w:t>
      </w:r>
    </w:p>
    <w:p w:rsidR="009E3FFC" w:rsidRPr="00276BDD" w:rsidRDefault="009E3FFC" w:rsidP="009E3FFC">
      <w:pPr>
        <w:pStyle w:val="ListParagraph"/>
        <w:numPr>
          <w:ilvl w:val="2"/>
          <w:numId w:val="1"/>
        </w:numPr>
        <w:rPr>
          <w:rFonts w:ascii="Calibri" w:hAnsi="Calibri"/>
          <w:i/>
          <w:sz w:val="24"/>
        </w:rPr>
      </w:pPr>
      <w:r>
        <w:rPr>
          <w:rFonts w:ascii="Calibri" w:hAnsi="Calibri"/>
          <w:sz w:val="24"/>
        </w:rPr>
        <w:t xml:space="preserve">Used to format the results.txt </w:t>
      </w:r>
    </w:p>
    <w:p w:rsidR="009E3FFC" w:rsidRPr="00276BDD" w:rsidRDefault="009E3FFC" w:rsidP="009E3FFC">
      <w:pPr>
        <w:pStyle w:val="ListParagraph"/>
        <w:numPr>
          <w:ilvl w:val="3"/>
          <w:numId w:val="1"/>
        </w:numPr>
        <w:rPr>
          <w:rFonts w:ascii="Calibri" w:hAnsi="Calibri"/>
          <w:i/>
          <w:sz w:val="24"/>
        </w:rPr>
      </w:pPr>
      <w:r>
        <w:rPr>
          <w:rFonts w:ascii="Calibri" w:hAnsi="Calibri"/>
          <w:sz w:val="24"/>
        </w:rPr>
        <w:t xml:space="preserve">File must have a constant number of columns regardless of how many clusters each trial has </w:t>
      </w:r>
    </w:p>
    <w:p w:rsidR="009E3FFC" w:rsidRPr="009E3FFC" w:rsidRDefault="009E3FFC" w:rsidP="009E3FFC">
      <w:pPr>
        <w:pStyle w:val="ListParagraph"/>
        <w:numPr>
          <w:ilvl w:val="2"/>
          <w:numId w:val="1"/>
        </w:numPr>
        <w:rPr>
          <w:rFonts w:ascii="Calibri" w:hAnsi="Calibri"/>
          <w:i/>
          <w:sz w:val="24"/>
        </w:rPr>
      </w:pPr>
      <w:r>
        <w:rPr>
          <w:rFonts w:ascii="Calibri" w:hAnsi="Calibri"/>
          <w:sz w:val="24"/>
        </w:rPr>
        <w:t xml:space="preserve">Can be changed and have no effect on clustering output </w:t>
      </w:r>
    </w:p>
    <w:p w:rsidR="009E3FFC" w:rsidRDefault="009E3FFC" w:rsidP="009E3FFC">
      <w:pPr>
        <w:rPr>
          <w:rFonts w:ascii="Calibri" w:hAnsi="Calibri"/>
          <w:i/>
          <w:sz w:val="24"/>
        </w:rPr>
      </w:pPr>
      <w:r>
        <w:rPr>
          <w:rFonts w:ascii="Calibri" w:hAnsi="Calibri"/>
          <w:i/>
          <w:sz w:val="24"/>
        </w:rPr>
        <w:t>Clustering_Analysis.userinput()</w:t>
      </w:r>
    </w:p>
    <w:p w:rsidR="009E3FFC" w:rsidRDefault="009E3FFC" w:rsidP="009E3FFC">
      <w:pPr>
        <w:pStyle w:val="ListParagraph"/>
        <w:numPr>
          <w:ilvl w:val="0"/>
          <w:numId w:val="1"/>
        </w:numPr>
        <w:rPr>
          <w:rFonts w:ascii="Calibri" w:hAnsi="Calibri"/>
          <w:sz w:val="24"/>
        </w:rPr>
      </w:pPr>
      <w:r>
        <w:rPr>
          <w:rFonts w:ascii="Calibri" w:hAnsi="Calibri"/>
          <w:sz w:val="24"/>
        </w:rPr>
        <w:t xml:space="preserve">Allows user to set analysis specifications </w:t>
      </w:r>
    </w:p>
    <w:p w:rsidR="009E3FFC" w:rsidRDefault="009E3FFC" w:rsidP="009E3FFC">
      <w:pPr>
        <w:pStyle w:val="ListParagraph"/>
        <w:numPr>
          <w:ilvl w:val="0"/>
          <w:numId w:val="1"/>
        </w:numPr>
        <w:rPr>
          <w:rFonts w:ascii="Calibri" w:hAnsi="Calibri"/>
          <w:sz w:val="24"/>
        </w:rPr>
      </w:pPr>
      <w:r>
        <w:rPr>
          <w:rFonts w:ascii="Calibri" w:hAnsi="Calibri"/>
          <w:sz w:val="24"/>
        </w:rPr>
        <w:t>Prompts user for various inputs</w:t>
      </w:r>
    </w:p>
    <w:p w:rsidR="009E3FFC" w:rsidRDefault="009E3FFC" w:rsidP="009E3FFC">
      <w:pPr>
        <w:pStyle w:val="ListParagraph"/>
        <w:numPr>
          <w:ilvl w:val="1"/>
          <w:numId w:val="1"/>
        </w:numPr>
        <w:rPr>
          <w:rFonts w:ascii="Calibri" w:hAnsi="Calibri"/>
          <w:sz w:val="24"/>
        </w:rPr>
      </w:pPr>
      <w:r>
        <w:rPr>
          <w:rFonts w:ascii="Calibri" w:hAnsi="Calibri"/>
          <w:sz w:val="24"/>
        </w:rPr>
        <w:t xml:space="preserve">Types of analysis </w:t>
      </w:r>
    </w:p>
    <w:p w:rsidR="009E3FFC" w:rsidRDefault="009E3FFC" w:rsidP="003E041C">
      <w:pPr>
        <w:pStyle w:val="ListParagraph"/>
        <w:numPr>
          <w:ilvl w:val="1"/>
          <w:numId w:val="1"/>
        </w:numPr>
        <w:rPr>
          <w:rFonts w:ascii="Calibri" w:hAnsi="Calibri"/>
          <w:sz w:val="24"/>
        </w:rPr>
      </w:pPr>
      <w:r w:rsidRPr="009E3FFC">
        <w:rPr>
          <w:rFonts w:ascii="Calibri" w:hAnsi="Calibri"/>
          <w:sz w:val="24"/>
        </w:rPr>
        <w:t xml:space="preserve">Plots </w:t>
      </w:r>
      <w:r>
        <w:rPr>
          <w:rFonts w:ascii="Calibri" w:hAnsi="Calibri"/>
          <w:sz w:val="24"/>
        </w:rPr>
        <w:t>to be generated</w:t>
      </w:r>
    </w:p>
    <w:p w:rsidR="009E3FFC" w:rsidRPr="009E3FFC" w:rsidRDefault="009E3FFC" w:rsidP="003E041C">
      <w:pPr>
        <w:pStyle w:val="ListParagraph"/>
        <w:numPr>
          <w:ilvl w:val="1"/>
          <w:numId w:val="1"/>
        </w:numPr>
        <w:rPr>
          <w:rFonts w:ascii="Calibri" w:hAnsi="Calibri"/>
          <w:sz w:val="24"/>
        </w:rPr>
      </w:pPr>
      <w:r>
        <w:rPr>
          <w:rFonts w:ascii="Calibri" w:hAnsi="Calibri"/>
          <w:sz w:val="24"/>
        </w:rPr>
        <w:t xml:space="preserve">K-means inputs </w:t>
      </w:r>
    </w:p>
    <w:p w:rsidR="0060731A" w:rsidRDefault="009E3FFC" w:rsidP="0060731A">
      <w:pPr>
        <w:rPr>
          <w:rFonts w:ascii="Calibri" w:hAnsi="Calibri"/>
          <w:sz w:val="24"/>
        </w:rPr>
      </w:pPr>
      <w:r>
        <w:rPr>
          <w:rFonts w:ascii="Calibri" w:hAnsi="Calibri"/>
          <w:i/>
          <w:sz w:val="24"/>
        </w:rPr>
        <w:t>Clustering_Analysis</w:t>
      </w:r>
      <w:r w:rsidR="0060731A">
        <w:rPr>
          <w:rFonts w:ascii="Calibri" w:hAnsi="Calibri"/>
          <w:i/>
          <w:sz w:val="24"/>
        </w:rPr>
        <w:t xml:space="preserve">.do_everything (input_file, output_file) </w:t>
      </w:r>
    </w:p>
    <w:p w:rsidR="0060731A" w:rsidRDefault="0060731A" w:rsidP="0060731A">
      <w:pPr>
        <w:pStyle w:val="ListParagraph"/>
        <w:numPr>
          <w:ilvl w:val="0"/>
          <w:numId w:val="1"/>
        </w:numPr>
        <w:rPr>
          <w:rFonts w:ascii="Calibri" w:hAnsi="Calibri"/>
          <w:sz w:val="24"/>
        </w:rPr>
      </w:pPr>
      <w:r>
        <w:rPr>
          <w:rFonts w:ascii="Calibri" w:hAnsi="Calibri"/>
          <w:sz w:val="24"/>
        </w:rPr>
        <w:t xml:space="preserve">Function used to automate clustering process </w:t>
      </w:r>
    </w:p>
    <w:p w:rsidR="0060731A" w:rsidRDefault="0060731A" w:rsidP="0060731A">
      <w:pPr>
        <w:pStyle w:val="ListParagraph"/>
        <w:numPr>
          <w:ilvl w:val="0"/>
          <w:numId w:val="1"/>
        </w:numPr>
        <w:rPr>
          <w:rFonts w:ascii="Calibri" w:hAnsi="Calibri"/>
          <w:sz w:val="24"/>
        </w:rPr>
      </w:pPr>
      <w:r>
        <w:rPr>
          <w:rFonts w:ascii="Calibri" w:hAnsi="Calibri"/>
          <w:sz w:val="24"/>
        </w:rPr>
        <w:t>Used to call other functions and run k-means, mean-shift, make various plots, and produce a results summary</w:t>
      </w:r>
    </w:p>
    <w:p w:rsidR="0060731A" w:rsidRDefault="0060731A" w:rsidP="0060731A">
      <w:pPr>
        <w:pStyle w:val="ListParagraph"/>
        <w:numPr>
          <w:ilvl w:val="0"/>
          <w:numId w:val="1"/>
        </w:numPr>
        <w:rPr>
          <w:rFonts w:ascii="Calibri" w:hAnsi="Calibri"/>
          <w:sz w:val="24"/>
        </w:rPr>
      </w:pPr>
      <w:r>
        <w:rPr>
          <w:rFonts w:ascii="Calibri" w:hAnsi="Calibri"/>
          <w:sz w:val="24"/>
        </w:rPr>
        <w:t xml:space="preserve">Inputs </w:t>
      </w:r>
    </w:p>
    <w:p w:rsidR="0060731A" w:rsidRDefault="0060731A" w:rsidP="0060731A">
      <w:pPr>
        <w:pStyle w:val="ListParagraph"/>
        <w:numPr>
          <w:ilvl w:val="1"/>
          <w:numId w:val="1"/>
        </w:numPr>
        <w:rPr>
          <w:rFonts w:ascii="Calibri" w:hAnsi="Calibri"/>
          <w:sz w:val="24"/>
        </w:rPr>
      </w:pPr>
      <w:r>
        <w:rPr>
          <w:rFonts w:ascii="Calibri" w:hAnsi="Calibri"/>
          <w:sz w:val="24"/>
        </w:rPr>
        <w:t>Input_file</w:t>
      </w:r>
    </w:p>
    <w:p w:rsidR="0060731A" w:rsidRDefault="0060731A" w:rsidP="0060731A">
      <w:pPr>
        <w:pStyle w:val="ListParagraph"/>
        <w:numPr>
          <w:ilvl w:val="2"/>
          <w:numId w:val="1"/>
        </w:numPr>
        <w:rPr>
          <w:rFonts w:ascii="Calibri" w:hAnsi="Calibri"/>
          <w:sz w:val="24"/>
        </w:rPr>
      </w:pPr>
      <w:r>
        <w:rPr>
          <w:rFonts w:ascii="Calibri" w:hAnsi="Calibri"/>
          <w:sz w:val="24"/>
        </w:rPr>
        <w:t xml:space="preserve">Experiment.txt </w:t>
      </w:r>
    </w:p>
    <w:p w:rsidR="0060731A" w:rsidRDefault="0060731A" w:rsidP="0060731A">
      <w:pPr>
        <w:pStyle w:val="ListParagraph"/>
        <w:numPr>
          <w:ilvl w:val="1"/>
          <w:numId w:val="1"/>
        </w:numPr>
        <w:rPr>
          <w:rFonts w:ascii="Calibri" w:hAnsi="Calibri"/>
          <w:sz w:val="24"/>
        </w:rPr>
      </w:pPr>
      <w:r>
        <w:rPr>
          <w:rFonts w:ascii="Calibri" w:hAnsi="Calibri"/>
          <w:sz w:val="24"/>
        </w:rPr>
        <w:t>Output_file</w:t>
      </w:r>
    </w:p>
    <w:p w:rsidR="0060731A" w:rsidRDefault="0060731A" w:rsidP="0060731A">
      <w:pPr>
        <w:pStyle w:val="ListParagraph"/>
        <w:numPr>
          <w:ilvl w:val="2"/>
          <w:numId w:val="1"/>
        </w:numPr>
        <w:rPr>
          <w:rFonts w:ascii="Calibri" w:hAnsi="Calibri"/>
          <w:sz w:val="24"/>
        </w:rPr>
      </w:pPr>
      <w:r>
        <w:rPr>
          <w:rFonts w:ascii="Calibri" w:hAnsi="Calibri"/>
          <w:sz w:val="24"/>
        </w:rPr>
        <w:t>Results.txt</w:t>
      </w:r>
    </w:p>
    <w:p w:rsidR="0060731A" w:rsidRDefault="009E3FFC" w:rsidP="009E3FFC">
      <w:pPr>
        <w:pStyle w:val="ListParagraph"/>
        <w:numPr>
          <w:ilvl w:val="1"/>
          <w:numId w:val="1"/>
        </w:numPr>
        <w:rPr>
          <w:rFonts w:ascii="Calibri" w:hAnsi="Calibri"/>
          <w:sz w:val="24"/>
        </w:rPr>
      </w:pPr>
      <w:r>
        <w:rPr>
          <w:rFonts w:ascii="Calibri" w:hAnsi="Calibri"/>
          <w:sz w:val="24"/>
        </w:rPr>
        <w:t xml:space="preserve">User inputs </w:t>
      </w:r>
    </w:p>
    <w:p w:rsidR="009E3FFC" w:rsidRPr="009E3FFC" w:rsidRDefault="009E3FFC" w:rsidP="009E3FFC">
      <w:pPr>
        <w:pStyle w:val="ListParagraph"/>
        <w:numPr>
          <w:ilvl w:val="2"/>
          <w:numId w:val="1"/>
        </w:numPr>
        <w:rPr>
          <w:rFonts w:ascii="Calibri" w:hAnsi="Calibri"/>
          <w:sz w:val="24"/>
        </w:rPr>
      </w:pPr>
      <w:r>
        <w:rPr>
          <w:rFonts w:ascii="Calibri" w:hAnsi="Calibri"/>
          <w:sz w:val="24"/>
        </w:rPr>
        <w:t xml:space="preserve">Saved inputs are passed to do_everything </w:t>
      </w:r>
    </w:p>
    <w:p w:rsidR="0060731A" w:rsidRDefault="0060731A" w:rsidP="0060731A">
      <w:pPr>
        <w:pStyle w:val="ListParagraph"/>
        <w:numPr>
          <w:ilvl w:val="0"/>
          <w:numId w:val="1"/>
        </w:numPr>
        <w:rPr>
          <w:rFonts w:ascii="Calibri" w:hAnsi="Calibri"/>
          <w:sz w:val="24"/>
        </w:rPr>
      </w:pPr>
      <w:r>
        <w:rPr>
          <w:rFonts w:ascii="Calibri" w:hAnsi="Calibri"/>
          <w:sz w:val="24"/>
        </w:rPr>
        <w:t xml:space="preserve">Variables </w:t>
      </w:r>
    </w:p>
    <w:p w:rsidR="0060731A" w:rsidRDefault="0060731A" w:rsidP="0060731A">
      <w:pPr>
        <w:pStyle w:val="ListParagraph"/>
        <w:numPr>
          <w:ilvl w:val="1"/>
          <w:numId w:val="1"/>
        </w:numPr>
        <w:rPr>
          <w:rFonts w:ascii="Calibri" w:hAnsi="Calibri"/>
          <w:sz w:val="24"/>
        </w:rPr>
      </w:pPr>
      <w:r>
        <w:rPr>
          <w:rFonts w:ascii="Calibri" w:hAnsi="Calibri"/>
          <w:sz w:val="24"/>
        </w:rPr>
        <w:t>run</w:t>
      </w:r>
    </w:p>
    <w:p w:rsidR="0060731A" w:rsidRDefault="0060731A" w:rsidP="0060731A">
      <w:pPr>
        <w:pStyle w:val="ListParagraph"/>
        <w:numPr>
          <w:ilvl w:val="2"/>
          <w:numId w:val="1"/>
        </w:numPr>
        <w:rPr>
          <w:rFonts w:ascii="Calibri" w:hAnsi="Calibri"/>
          <w:sz w:val="24"/>
        </w:rPr>
      </w:pPr>
      <w:r>
        <w:rPr>
          <w:rFonts w:ascii="Calibri" w:hAnsi="Calibri"/>
          <w:sz w:val="24"/>
        </w:rPr>
        <w:t xml:space="preserve">loads the experiments.txt </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through this function to run each trial </w:t>
      </w:r>
    </w:p>
    <w:p w:rsidR="0060731A" w:rsidRDefault="0060731A" w:rsidP="0060731A">
      <w:pPr>
        <w:pStyle w:val="ListParagraph"/>
        <w:numPr>
          <w:ilvl w:val="2"/>
          <w:numId w:val="1"/>
        </w:numPr>
        <w:rPr>
          <w:rFonts w:ascii="Calibri" w:hAnsi="Calibri"/>
          <w:sz w:val="24"/>
        </w:rPr>
      </w:pPr>
      <w:r>
        <w:rPr>
          <w:rFonts w:ascii="Calibri" w:hAnsi="Calibri"/>
          <w:sz w:val="24"/>
        </w:rPr>
        <w:t xml:space="preserve">each object in the </w:t>
      </w:r>
      <w:r>
        <w:rPr>
          <w:rFonts w:ascii="Calibri" w:hAnsi="Calibri"/>
          <w:i/>
          <w:sz w:val="24"/>
        </w:rPr>
        <w:t>run</w:t>
      </w:r>
      <w:r>
        <w:rPr>
          <w:rFonts w:ascii="Calibri" w:hAnsi="Calibri"/>
          <w:sz w:val="24"/>
        </w:rPr>
        <w:t xml:space="preserve"> array is the band name that will be run in each trial </w:t>
      </w:r>
    </w:p>
    <w:p w:rsidR="0060731A" w:rsidRDefault="0060731A" w:rsidP="0060731A">
      <w:pPr>
        <w:pStyle w:val="ListParagraph"/>
        <w:numPr>
          <w:ilvl w:val="1"/>
          <w:numId w:val="1"/>
        </w:numPr>
        <w:rPr>
          <w:rFonts w:ascii="Calibri" w:hAnsi="Calibri"/>
          <w:sz w:val="24"/>
        </w:rPr>
      </w:pPr>
      <w:r>
        <w:rPr>
          <w:rFonts w:ascii="Calibri" w:hAnsi="Calibri"/>
          <w:sz w:val="24"/>
        </w:rPr>
        <w:t>results</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open results.txt </w:t>
      </w:r>
    </w:p>
    <w:p w:rsidR="0060731A" w:rsidRDefault="0060731A" w:rsidP="0060731A">
      <w:pPr>
        <w:pStyle w:val="ListParagraph"/>
        <w:numPr>
          <w:ilvl w:val="1"/>
          <w:numId w:val="1"/>
        </w:numPr>
        <w:rPr>
          <w:rFonts w:ascii="Calibri" w:hAnsi="Calibri"/>
          <w:sz w:val="24"/>
        </w:rPr>
      </w:pPr>
      <w:r>
        <w:rPr>
          <w:rFonts w:ascii="Calibri" w:hAnsi="Calibri"/>
          <w:sz w:val="24"/>
        </w:rPr>
        <w:lastRenderedPageBreak/>
        <w:t>for loop</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cluster each trial listed in </w:t>
      </w:r>
      <w:r>
        <w:rPr>
          <w:rFonts w:ascii="Calibri" w:hAnsi="Calibri"/>
          <w:i/>
          <w:sz w:val="24"/>
        </w:rPr>
        <w:t>run</w:t>
      </w:r>
    </w:p>
    <w:p w:rsidR="0060731A" w:rsidRDefault="0060731A" w:rsidP="0060731A">
      <w:pPr>
        <w:pStyle w:val="ListParagraph"/>
        <w:numPr>
          <w:ilvl w:val="1"/>
          <w:numId w:val="1"/>
        </w:numPr>
        <w:rPr>
          <w:rFonts w:ascii="Calibri" w:hAnsi="Calibri"/>
          <w:sz w:val="24"/>
        </w:rPr>
      </w:pPr>
      <w:r>
        <w:rPr>
          <w:rFonts w:ascii="Calibri" w:hAnsi="Calibri"/>
          <w:sz w:val="24"/>
        </w:rPr>
        <w:t>wave1-wave4</w:t>
      </w:r>
    </w:p>
    <w:p w:rsidR="0060731A" w:rsidRDefault="0060731A" w:rsidP="0060731A">
      <w:pPr>
        <w:pStyle w:val="ListParagraph"/>
        <w:numPr>
          <w:ilvl w:val="2"/>
          <w:numId w:val="1"/>
        </w:numPr>
        <w:rPr>
          <w:rFonts w:ascii="Calibri" w:hAnsi="Calibri"/>
          <w:sz w:val="24"/>
        </w:rPr>
      </w:pPr>
      <w:r w:rsidRPr="00C24056">
        <w:rPr>
          <w:rFonts w:ascii="Calibri" w:hAnsi="Calibri"/>
          <w:sz w:val="24"/>
        </w:rPr>
        <w:t xml:space="preserve">wave1, wave2, wave3, wave4 each take the </w:t>
      </w:r>
      <w:r>
        <w:rPr>
          <w:rFonts w:ascii="Calibri" w:hAnsi="Calibri"/>
          <w:sz w:val="24"/>
        </w:rPr>
        <w:t>name of the corresponding band in the current trial</w:t>
      </w:r>
    </w:p>
    <w:p w:rsidR="0060731A" w:rsidRDefault="0060731A" w:rsidP="0060731A">
      <w:pPr>
        <w:pStyle w:val="ListParagraph"/>
        <w:numPr>
          <w:ilvl w:val="3"/>
          <w:numId w:val="1"/>
        </w:numPr>
        <w:rPr>
          <w:rFonts w:ascii="Calibri" w:hAnsi="Calibri"/>
          <w:sz w:val="24"/>
        </w:rPr>
      </w:pPr>
      <w:r w:rsidRPr="00C24056">
        <w:rPr>
          <w:rFonts w:ascii="Calibri" w:hAnsi="Calibri"/>
          <w:sz w:val="24"/>
        </w:rPr>
        <w:t xml:space="preserve">all values taken from </w:t>
      </w:r>
      <w:r w:rsidRPr="00C24056">
        <w:rPr>
          <w:rFonts w:ascii="Calibri" w:hAnsi="Calibri"/>
          <w:i/>
          <w:sz w:val="24"/>
        </w:rPr>
        <w:t xml:space="preserve">run </w:t>
      </w:r>
    </w:p>
    <w:p w:rsidR="0060731A" w:rsidRDefault="0060731A" w:rsidP="0060731A">
      <w:pPr>
        <w:pStyle w:val="ListParagraph"/>
        <w:numPr>
          <w:ilvl w:val="1"/>
          <w:numId w:val="1"/>
        </w:numPr>
        <w:rPr>
          <w:rFonts w:ascii="Calibri" w:hAnsi="Calibri"/>
          <w:sz w:val="24"/>
        </w:rPr>
      </w:pPr>
      <w:r>
        <w:rPr>
          <w:rFonts w:ascii="Calibri" w:hAnsi="Calibri"/>
          <w:sz w:val="24"/>
        </w:rPr>
        <w:t>gooddata1, gooddata2, greatdata</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remove all data points with no value from the </w:t>
      </w:r>
      <w:r>
        <w:rPr>
          <w:rFonts w:ascii="Calibri" w:hAnsi="Calibri"/>
          <w:i/>
          <w:sz w:val="24"/>
        </w:rPr>
        <w:t>wave</w:t>
      </w:r>
      <w:r>
        <w:rPr>
          <w:rFonts w:ascii="Calibri" w:hAnsi="Calibri"/>
          <w:sz w:val="24"/>
        </w:rPr>
        <w:t xml:space="preserve"> variables </w:t>
      </w:r>
    </w:p>
    <w:p w:rsidR="0060731A" w:rsidRDefault="0060731A" w:rsidP="0060731A">
      <w:pPr>
        <w:pStyle w:val="ListParagraph"/>
        <w:numPr>
          <w:ilvl w:val="2"/>
          <w:numId w:val="1"/>
        </w:numPr>
        <w:rPr>
          <w:rFonts w:ascii="Calibri" w:hAnsi="Calibri"/>
          <w:sz w:val="24"/>
        </w:rPr>
      </w:pPr>
      <w:r>
        <w:rPr>
          <w:rFonts w:ascii="Calibri" w:hAnsi="Calibri"/>
          <w:sz w:val="24"/>
        </w:rPr>
        <w:t xml:space="preserve">Only data points that have a valid value in all </w:t>
      </w:r>
      <w:r>
        <w:rPr>
          <w:rFonts w:ascii="Calibri" w:hAnsi="Calibri"/>
          <w:i/>
          <w:sz w:val="24"/>
        </w:rPr>
        <w:t>wave</w:t>
      </w:r>
      <w:r>
        <w:rPr>
          <w:rFonts w:ascii="Calibri" w:hAnsi="Calibri"/>
          <w:sz w:val="24"/>
        </w:rPr>
        <w:t xml:space="preserve"> variables will be used in clustering to reduce outliers </w:t>
      </w:r>
    </w:p>
    <w:p w:rsidR="0060731A" w:rsidRDefault="0060731A" w:rsidP="0060731A">
      <w:pPr>
        <w:pStyle w:val="ListParagraph"/>
        <w:numPr>
          <w:ilvl w:val="2"/>
          <w:numId w:val="1"/>
        </w:numPr>
        <w:rPr>
          <w:rFonts w:ascii="Calibri" w:hAnsi="Calibri"/>
          <w:sz w:val="24"/>
        </w:rPr>
      </w:pPr>
      <w:r>
        <w:rPr>
          <w:rFonts w:ascii="Calibri" w:hAnsi="Calibri"/>
          <w:sz w:val="24"/>
        </w:rPr>
        <w:t>Parameters can be changed based on data file</w:t>
      </w:r>
    </w:p>
    <w:p w:rsidR="0060731A" w:rsidRDefault="0060731A" w:rsidP="0060731A">
      <w:pPr>
        <w:pStyle w:val="ListParagraph"/>
        <w:numPr>
          <w:ilvl w:val="1"/>
          <w:numId w:val="1"/>
        </w:numPr>
        <w:rPr>
          <w:rFonts w:ascii="Calibri" w:hAnsi="Calibri"/>
          <w:sz w:val="24"/>
        </w:rPr>
      </w:pPr>
      <w:r>
        <w:rPr>
          <w:rFonts w:ascii="Calibri" w:hAnsi="Calibri"/>
          <w:sz w:val="24"/>
        </w:rPr>
        <w:t xml:space="preserve">colour1, colour2 </w:t>
      </w:r>
    </w:p>
    <w:p w:rsidR="0060731A" w:rsidRDefault="0060731A" w:rsidP="0060731A">
      <w:pPr>
        <w:pStyle w:val="ListParagraph"/>
        <w:numPr>
          <w:ilvl w:val="2"/>
          <w:numId w:val="1"/>
        </w:numPr>
        <w:rPr>
          <w:rFonts w:ascii="Calibri" w:hAnsi="Calibri"/>
          <w:sz w:val="24"/>
        </w:rPr>
      </w:pPr>
      <w:r>
        <w:rPr>
          <w:rFonts w:ascii="Calibri" w:hAnsi="Calibri"/>
          <w:sz w:val="24"/>
        </w:rPr>
        <w:t>colour1: difference in magnitude between wave1&amp;wave2</w:t>
      </w:r>
    </w:p>
    <w:p w:rsidR="0060731A" w:rsidRDefault="0060731A" w:rsidP="0060731A">
      <w:pPr>
        <w:pStyle w:val="ListParagraph"/>
        <w:numPr>
          <w:ilvl w:val="2"/>
          <w:numId w:val="1"/>
        </w:numPr>
        <w:rPr>
          <w:rFonts w:ascii="Calibri" w:hAnsi="Calibri"/>
          <w:sz w:val="24"/>
        </w:rPr>
      </w:pPr>
      <w:r>
        <w:rPr>
          <w:rFonts w:ascii="Calibri" w:hAnsi="Calibri"/>
          <w:sz w:val="24"/>
        </w:rPr>
        <w:t xml:space="preserve">colour2: difference in magnitude between wave3&amp;wave4 </w:t>
      </w:r>
    </w:p>
    <w:p w:rsidR="0060731A" w:rsidRDefault="0060731A" w:rsidP="0060731A">
      <w:pPr>
        <w:pStyle w:val="ListParagraph"/>
        <w:numPr>
          <w:ilvl w:val="1"/>
          <w:numId w:val="1"/>
        </w:numPr>
        <w:rPr>
          <w:rFonts w:ascii="Calibri" w:hAnsi="Calibri"/>
          <w:sz w:val="24"/>
        </w:rPr>
      </w:pPr>
      <w:r>
        <w:rPr>
          <w:rFonts w:ascii="Calibri" w:hAnsi="Calibri"/>
          <w:sz w:val="24"/>
        </w:rPr>
        <w:t xml:space="preserve">numberofclusters </w:t>
      </w:r>
    </w:p>
    <w:p w:rsidR="0060731A" w:rsidRDefault="0060731A" w:rsidP="0060731A">
      <w:pPr>
        <w:pStyle w:val="ListParagraph"/>
        <w:numPr>
          <w:ilvl w:val="2"/>
          <w:numId w:val="1"/>
        </w:numPr>
        <w:rPr>
          <w:rFonts w:ascii="Calibri" w:hAnsi="Calibri"/>
          <w:sz w:val="24"/>
        </w:rPr>
      </w:pPr>
      <w:r>
        <w:rPr>
          <w:rFonts w:ascii="Calibri" w:hAnsi="Calibri"/>
          <w:sz w:val="24"/>
        </w:rPr>
        <w:t xml:space="preserve">this variable is created from the result of the mean-shift clustering </w:t>
      </w:r>
    </w:p>
    <w:p w:rsidR="0060731A" w:rsidRDefault="0060731A" w:rsidP="0060731A">
      <w:pPr>
        <w:pStyle w:val="ListParagraph"/>
        <w:numPr>
          <w:ilvl w:val="2"/>
          <w:numId w:val="1"/>
        </w:numPr>
        <w:rPr>
          <w:rFonts w:ascii="Calibri" w:hAnsi="Calibri"/>
          <w:sz w:val="24"/>
        </w:rPr>
      </w:pPr>
      <w:r>
        <w:rPr>
          <w:rFonts w:ascii="Calibri" w:hAnsi="Calibri"/>
          <w:sz w:val="24"/>
        </w:rPr>
        <w:t xml:space="preserve">passed to k-means function as an input </w:t>
      </w:r>
    </w:p>
    <w:p w:rsidR="0060731A" w:rsidRDefault="0060731A" w:rsidP="0060731A">
      <w:pPr>
        <w:pStyle w:val="ListParagraph"/>
        <w:numPr>
          <w:ilvl w:val="1"/>
          <w:numId w:val="1"/>
        </w:numPr>
        <w:rPr>
          <w:rFonts w:ascii="Calibri" w:hAnsi="Calibri"/>
          <w:sz w:val="24"/>
        </w:rPr>
      </w:pPr>
      <w:r>
        <w:rPr>
          <w:rFonts w:ascii="Calibri" w:hAnsi="Calibri"/>
          <w:sz w:val="24"/>
        </w:rPr>
        <w:t xml:space="preserve">input_str </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format results.txt </w:t>
      </w:r>
    </w:p>
    <w:p w:rsidR="0060731A" w:rsidRDefault="0060731A" w:rsidP="0060731A">
      <w:pPr>
        <w:pStyle w:val="ListParagraph"/>
        <w:numPr>
          <w:ilvl w:val="1"/>
          <w:numId w:val="1"/>
        </w:numPr>
        <w:rPr>
          <w:rFonts w:ascii="Calibri" w:hAnsi="Calibri"/>
          <w:sz w:val="24"/>
        </w:rPr>
      </w:pPr>
      <w:r>
        <w:rPr>
          <w:rFonts w:ascii="Calibri" w:hAnsi="Calibri"/>
          <w:sz w:val="24"/>
        </w:rPr>
        <w:t>score, num_obj</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call k-means clustering function </w:t>
      </w:r>
    </w:p>
    <w:p w:rsidR="0060731A" w:rsidRDefault="0060731A" w:rsidP="0060731A">
      <w:pPr>
        <w:pStyle w:val="ListParagraph"/>
        <w:numPr>
          <w:ilvl w:val="2"/>
          <w:numId w:val="1"/>
        </w:numPr>
        <w:rPr>
          <w:rFonts w:ascii="Calibri" w:hAnsi="Calibri"/>
          <w:sz w:val="24"/>
        </w:rPr>
      </w:pPr>
      <w:r>
        <w:rPr>
          <w:rFonts w:ascii="Calibri" w:hAnsi="Calibri"/>
          <w:sz w:val="24"/>
        </w:rPr>
        <w:t xml:space="preserve">returns the silhouette score along with the number of objects in each cluster </w:t>
      </w:r>
    </w:p>
    <w:p w:rsidR="0060731A" w:rsidRDefault="0060731A" w:rsidP="0060731A">
      <w:pPr>
        <w:pStyle w:val="ListParagraph"/>
        <w:numPr>
          <w:ilvl w:val="1"/>
          <w:numId w:val="1"/>
        </w:numPr>
        <w:rPr>
          <w:rFonts w:ascii="Calibri" w:hAnsi="Calibri"/>
          <w:sz w:val="24"/>
        </w:rPr>
      </w:pPr>
      <w:r>
        <w:rPr>
          <w:rFonts w:ascii="Calibri" w:hAnsi="Calibri"/>
          <w:sz w:val="24"/>
        </w:rPr>
        <w:t xml:space="preserve">output_str </w:t>
      </w:r>
    </w:p>
    <w:p w:rsidR="0060731A" w:rsidRDefault="0060731A" w:rsidP="0060731A">
      <w:pPr>
        <w:pStyle w:val="ListParagraph"/>
        <w:numPr>
          <w:ilvl w:val="2"/>
          <w:numId w:val="1"/>
        </w:numPr>
        <w:rPr>
          <w:rFonts w:ascii="Calibri" w:hAnsi="Calibri"/>
          <w:sz w:val="24"/>
        </w:rPr>
      </w:pPr>
      <w:r>
        <w:rPr>
          <w:rFonts w:ascii="Calibri" w:hAnsi="Calibri"/>
          <w:sz w:val="24"/>
        </w:rPr>
        <w:t>uses score, num_obj to create the second part of results.txt</w:t>
      </w:r>
    </w:p>
    <w:p w:rsidR="0060731A" w:rsidRDefault="0060731A" w:rsidP="0060731A">
      <w:pPr>
        <w:pStyle w:val="ListParagraph"/>
        <w:numPr>
          <w:ilvl w:val="1"/>
          <w:numId w:val="1"/>
        </w:numPr>
        <w:rPr>
          <w:rFonts w:ascii="Calibri" w:hAnsi="Calibri"/>
          <w:sz w:val="24"/>
        </w:rPr>
      </w:pPr>
      <w:r>
        <w:rPr>
          <w:rFonts w:ascii="Calibri" w:hAnsi="Calibri"/>
          <w:sz w:val="24"/>
        </w:rPr>
        <w:t>results.write</w:t>
      </w:r>
    </w:p>
    <w:p w:rsidR="0060731A" w:rsidRDefault="0060731A" w:rsidP="0060731A">
      <w:pPr>
        <w:pStyle w:val="ListParagraph"/>
        <w:numPr>
          <w:ilvl w:val="2"/>
          <w:numId w:val="1"/>
        </w:numPr>
        <w:rPr>
          <w:rFonts w:ascii="Calibri" w:hAnsi="Calibri"/>
          <w:sz w:val="24"/>
        </w:rPr>
      </w:pPr>
      <w:r>
        <w:rPr>
          <w:rFonts w:ascii="Calibri" w:hAnsi="Calibri"/>
          <w:sz w:val="24"/>
        </w:rPr>
        <w:t xml:space="preserve">writes the result of the trial into results.txt </w:t>
      </w:r>
    </w:p>
    <w:p w:rsidR="0060731A" w:rsidRDefault="0060731A" w:rsidP="0060731A">
      <w:pPr>
        <w:pStyle w:val="ListParagraph"/>
        <w:numPr>
          <w:ilvl w:val="1"/>
          <w:numId w:val="1"/>
        </w:numPr>
        <w:rPr>
          <w:rFonts w:ascii="Calibri" w:hAnsi="Calibri"/>
          <w:sz w:val="24"/>
        </w:rPr>
      </w:pPr>
      <w:r>
        <w:rPr>
          <w:rFonts w:ascii="Calibri" w:hAnsi="Calibri"/>
          <w:sz w:val="24"/>
        </w:rPr>
        <w:t>if results_summary</w:t>
      </w:r>
    </w:p>
    <w:p w:rsidR="0060731A" w:rsidRDefault="0060731A" w:rsidP="0060731A">
      <w:pPr>
        <w:pStyle w:val="ListParagraph"/>
        <w:numPr>
          <w:ilvl w:val="2"/>
          <w:numId w:val="1"/>
        </w:numPr>
        <w:rPr>
          <w:rFonts w:ascii="Calibri" w:hAnsi="Calibri"/>
          <w:sz w:val="24"/>
        </w:rPr>
      </w:pPr>
      <w:r>
        <w:rPr>
          <w:rFonts w:ascii="Calibri" w:hAnsi="Calibri"/>
          <w:sz w:val="24"/>
        </w:rPr>
        <w:t xml:space="preserve">if the user wants a summary of the results to be produced </w:t>
      </w:r>
    </w:p>
    <w:p w:rsidR="008A40E6" w:rsidRDefault="008A40E6" w:rsidP="008A40E6">
      <w:pPr>
        <w:rPr>
          <w:rFonts w:ascii="Calibri" w:hAnsi="Calibri"/>
          <w:i/>
          <w:sz w:val="24"/>
        </w:rPr>
      </w:pPr>
      <w:r>
        <w:rPr>
          <w:rFonts w:ascii="Calibri" w:hAnsi="Calibri"/>
          <w:i/>
          <w:sz w:val="24"/>
        </w:rPr>
        <w:t>Clustering_Analysis.organizedata()</w:t>
      </w:r>
    </w:p>
    <w:p w:rsidR="008A40E6" w:rsidRPr="008A40E6" w:rsidRDefault="008A40E6" w:rsidP="008A40E6">
      <w:pPr>
        <w:pStyle w:val="ListParagraph"/>
        <w:numPr>
          <w:ilvl w:val="0"/>
          <w:numId w:val="1"/>
        </w:numPr>
        <w:rPr>
          <w:rFonts w:ascii="Calibri" w:hAnsi="Calibri"/>
          <w:sz w:val="24"/>
        </w:rPr>
      </w:pPr>
      <w:r>
        <w:rPr>
          <w:rFonts w:ascii="Calibri" w:hAnsi="Calibri"/>
          <w:sz w:val="24"/>
        </w:rPr>
        <w:t>Used to load in data file and remove any outliers</w:t>
      </w:r>
      <w:bookmarkStart w:id="0" w:name="_GoBack"/>
      <w:bookmarkEnd w:id="0"/>
    </w:p>
    <w:p w:rsidR="0060731A" w:rsidRDefault="009E3FFC" w:rsidP="0060731A">
      <w:pPr>
        <w:rPr>
          <w:rFonts w:ascii="Calibri" w:hAnsi="Calibri"/>
          <w:sz w:val="24"/>
        </w:rPr>
      </w:pPr>
      <w:r>
        <w:rPr>
          <w:rFonts w:ascii="Calibri" w:hAnsi="Calibri"/>
          <w:i/>
          <w:sz w:val="24"/>
        </w:rPr>
        <w:t>Clustering_Analysis</w:t>
      </w:r>
      <w:r w:rsidR="0060731A">
        <w:rPr>
          <w:rFonts w:ascii="Calibri" w:hAnsi="Calibri"/>
          <w:i/>
          <w:sz w:val="24"/>
        </w:rPr>
        <w:t xml:space="preserve">.do_meanshift (band1, band2, band3, band4, colour1, colour2, make_plots) </w:t>
      </w:r>
    </w:p>
    <w:p w:rsidR="0060731A" w:rsidRDefault="0060731A" w:rsidP="0060731A">
      <w:pPr>
        <w:pStyle w:val="ListParagraph"/>
        <w:numPr>
          <w:ilvl w:val="0"/>
          <w:numId w:val="1"/>
        </w:numPr>
        <w:rPr>
          <w:rFonts w:ascii="Calibri" w:hAnsi="Calibri"/>
          <w:sz w:val="24"/>
        </w:rPr>
      </w:pPr>
      <w:r>
        <w:rPr>
          <w:rFonts w:ascii="Calibri" w:hAnsi="Calibri"/>
          <w:sz w:val="24"/>
        </w:rPr>
        <w:t xml:space="preserve">Used to perform mean-shift clustering on each trial </w:t>
      </w:r>
    </w:p>
    <w:p w:rsidR="0060731A" w:rsidRDefault="0060731A" w:rsidP="0060731A">
      <w:pPr>
        <w:pStyle w:val="ListParagraph"/>
        <w:numPr>
          <w:ilvl w:val="0"/>
          <w:numId w:val="1"/>
        </w:numPr>
        <w:rPr>
          <w:rFonts w:ascii="Calibri" w:hAnsi="Calibri"/>
          <w:sz w:val="24"/>
        </w:rPr>
      </w:pPr>
      <w:r>
        <w:rPr>
          <w:rFonts w:ascii="Calibri" w:hAnsi="Calibri"/>
          <w:sz w:val="24"/>
        </w:rPr>
        <w:t xml:space="preserve">Output is the number of expected clusters in each colour combination </w:t>
      </w:r>
    </w:p>
    <w:p w:rsidR="0060731A" w:rsidRDefault="0060731A" w:rsidP="0060731A">
      <w:pPr>
        <w:pStyle w:val="ListParagraph"/>
        <w:numPr>
          <w:ilvl w:val="0"/>
          <w:numId w:val="1"/>
        </w:numPr>
        <w:rPr>
          <w:rFonts w:ascii="Calibri" w:hAnsi="Calibri"/>
          <w:sz w:val="24"/>
        </w:rPr>
      </w:pPr>
      <w:r>
        <w:rPr>
          <w:rFonts w:ascii="Calibri" w:hAnsi="Calibri"/>
          <w:sz w:val="24"/>
        </w:rPr>
        <w:t xml:space="preserve">Function is called in </w:t>
      </w:r>
      <w:r w:rsidR="00832607">
        <w:rPr>
          <w:rFonts w:ascii="Calibri" w:hAnsi="Calibri"/>
          <w:i/>
          <w:sz w:val="24"/>
        </w:rPr>
        <w:t>Clustering_Analysis</w:t>
      </w:r>
      <w:r>
        <w:rPr>
          <w:rFonts w:ascii="Calibri" w:hAnsi="Calibri"/>
          <w:i/>
          <w:sz w:val="24"/>
        </w:rPr>
        <w:t>.do_everything</w:t>
      </w:r>
      <w:r>
        <w:rPr>
          <w:rFonts w:ascii="Calibri" w:hAnsi="Calibri"/>
          <w:sz w:val="24"/>
        </w:rPr>
        <w:t xml:space="preserve"> from the variable </w:t>
      </w:r>
      <w:r>
        <w:rPr>
          <w:rFonts w:ascii="Calibri" w:hAnsi="Calibri"/>
          <w:i/>
          <w:sz w:val="24"/>
        </w:rPr>
        <w:t>numberofclusters</w:t>
      </w:r>
      <w:r>
        <w:rPr>
          <w:rFonts w:ascii="Calibri" w:hAnsi="Calibri"/>
          <w:sz w:val="24"/>
        </w:rPr>
        <w:t xml:space="preserve"> and is used as an input to the k-means function </w:t>
      </w:r>
    </w:p>
    <w:p w:rsidR="0060731A" w:rsidRDefault="0060731A" w:rsidP="0060731A">
      <w:pPr>
        <w:pStyle w:val="ListParagraph"/>
        <w:numPr>
          <w:ilvl w:val="0"/>
          <w:numId w:val="1"/>
        </w:numPr>
        <w:rPr>
          <w:rFonts w:ascii="Calibri" w:hAnsi="Calibri"/>
          <w:sz w:val="24"/>
        </w:rPr>
      </w:pPr>
      <w:r>
        <w:rPr>
          <w:rFonts w:ascii="Calibri" w:hAnsi="Calibri"/>
          <w:sz w:val="24"/>
        </w:rPr>
        <w:t xml:space="preserve">Variables </w:t>
      </w:r>
    </w:p>
    <w:p w:rsidR="0060731A" w:rsidRDefault="0060731A" w:rsidP="0060731A">
      <w:pPr>
        <w:pStyle w:val="ListParagraph"/>
        <w:numPr>
          <w:ilvl w:val="1"/>
          <w:numId w:val="1"/>
        </w:numPr>
        <w:rPr>
          <w:rFonts w:ascii="Calibri" w:hAnsi="Calibri"/>
          <w:sz w:val="24"/>
        </w:rPr>
      </w:pPr>
      <w:r>
        <w:rPr>
          <w:rFonts w:ascii="Calibri" w:hAnsi="Calibri"/>
          <w:sz w:val="24"/>
        </w:rPr>
        <w:t xml:space="preserve">Input Checking </w:t>
      </w:r>
    </w:p>
    <w:p w:rsidR="0060731A" w:rsidRDefault="0060731A" w:rsidP="0060731A">
      <w:pPr>
        <w:pStyle w:val="ListParagraph"/>
        <w:numPr>
          <w:ilvl w:val="2"/>
          <w:numId w:val="1"/>
        </w:numPr>
        <w:rPr>
          <w:rFonts w:ascii="Calibri" w:hAnsi="Calibri"/>
          <w:sz w:val="24"/>
        </w:rPr>
      </w:pPr>
      <w:r>
        <w:rPr>
          <w:rFonts w:ascii="Calibri" w:hAnsi="Calibri"/>
          <w:sz w:val="24"/>
        </w:rPr>
        <w:lastRenderedPageBreak/>
        <w:t>Used to make sure that each band in experiments.txt exists in the band dictionary and in the input file</w:t>
      </w:r>
    </w:p>
    <w:p w:rsidR="0060731A" w:rsidRDefault="0060731A" w:rsidP="0060731A">
      <w:pPr>
        <w:pStyle w:val="ListParagraph"/>
        <w:numPr>
          <w:ilvl w:val="2"/>
          <w:numId w:val="1"/>
        </w:numPr>
        <w:rPr>
          <w:rFonts w:ascii="Calibri" w:hAnsi="Calibri"/>
          <w:sz w:val="24"/>
        </w:rPr>
      </w:pPr>
      <w:r>
        <w:rPr>
          <w:rFonts w:ascii="Calibri" w:hAnsi="Calibri"/>
          <w:sz w:val="24"/>
        </w:rPr>
        <w:t xml:space="preserve">If the bands are the same or do not exist, the user will know </w:t>
      </w:r>
    </w:p>
    <w:p w:rsidR="0060731A" w:rsidRDefault="0060731A" w:rsidP="0060731A">
      <w:pPr>
        <w:pStyle w:val="ListParagraph"/>
        <w:numPr>
          <w:ilvl w:val="1"/>
          <w:numId w:val="1"/>
        </w:numPr>
        <w:rPr>
          <w:rFonts w:ascii="Calibri" w:hAnsi="Calibri"/>
          <w:sz w:val="24"/>
        </w:rPr>
      </w:pPr>
      <w:r>
        <w:rPr>
          <w:rFonts w:ascii="Calibri" w:hAnsi="Calibri"/>
          <w:sz w:val="24"/>
        </w:rPr>
        <w:t xml:space="preserve">X, X_scaled </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preprocess data </w:t>
      </w:r>
    </w:p>
    <w:p w:rsidR="0060731A" w:rsidRDefault="0060731A" w:rsidP="0060731A">
      <w:pPr>
        <w:pStyle w:val="ListParagraph"/>
        <w:numPr>
          <w:ilvl w:val="2"/>
          <w:numId w:val="1"/>
        </w:numPr>
        <w:rPr>
          <w:rFonts w:ascii="Calibri" w:hAnsi="Calibri"/>
          <w:sz w:val="24"/>
        </w:rPr>
      </w:pPr>
      <w:r>
        <w:rPr>
          <w:rFonts w:ascii="Calibri" w:hAnsi="Calibri"/>
          <w:sz w:val="24"/>
        </w:rPr>
        <w:t xml:space="preserve">See Data Mining textbook online resource for further information </w:t>
      </w:r>
    </w:p>
    <w:p w:rsidR="0060731A" w:rsidRDefault="0060731A" w:rsidP="0060731A">
      <w:pPr>
        <w:pStyle w:val="ListParagraph"/>
        <w:numPr>
          <w:ilvl w:val="1"/>
          <w:numId w:val="1"/>
        </w:numPr>
        <w:rPr>
          <w:rFonts w:ascii="Calibri" w:hAnsi="Calibri"/>
          <w:sz w:val="24"/>
        </w:rPr>
      </w:pPr>
      <w:r>
        <w:rPr>
          <w:rFonts w:ascii="Calibri" w:hAnsi="Calibri"/>
          <w:sz w:val="24"/>
        </w:rPr>
        <w:t xml:space="preserve">bandwidth </w:t>
      </w:r>
    </w:p>
    <w:p w:rsidR="0060731A" w:rsidRDefault="0060731A" w:rsidP="0060731A">
      <w:pPr>
        <w:pStyle w:val="ListParagraph"/>
        <w:numPr>
          <w:ilvl w:val="2"/>
          <w:numId w:val="1"/>
        </w:numPr>
        <w:rPr>
          <w:rFonts w:ascii="Calibri" w:hAnsi="Calibri"/>
          <w:sz w:val="24"/>
        </w:rPr>
      </w:pPr>
      <w:r>
        <w:rPr>
          <w:rFonts w:ascii="Calibri" w:hAnsi="Calibri"/>
          <w:sz w:val="24"/>
        </w:rPr>
        <w:t>bandwidth is a variable used to determine the number of clusters in a data set</w:t>
      </w:r>
    </w:p>
    <w:p w:rsidR="0060731A" w:rsidRDefault="0060731A" w:rsidP="0060731A">
      <w:pPr>
        <w:pStyle w:val="ListParagraph"/>
        <w:numPr>
          <w:ilvl w:val="2"/>
          <w:numId w:val="1"/>
        </w:numPr>
        <w:rPr>
          <w:rFonts w:ascii="Calibri" w:hAnsi="Calibri"/>
          <w:sz w:val="24"/>
        </w:rPr>
      </w:pPr>
      <w:r>
        <w:rPr>
          <w:rFonts w:ascii="Calibri" w:hAnsi="Calibri"/>
          <w:sz w:val="24"/>
        </w:rPr>
        <w:t xml:space="preserve">can be set manually or estimate_bandwidth() can be used </w:t>
      </w:r>
    </w:p>
    <w:p w:rsidR="0060731A" w:rsidRDefault="0060731A" w:rsidP="0060731A">
      <w:pPr>
        <w:pStyle w:val="ListParagraph"/>
        <w:numPr>
          <w:ilvl w:val="2"/>
          <w:numId w:val="1"/>
        </w:numPr>
        <w:rPr>
          <w:rFonts w:ascii="Calibri" w:hAnsi="Calibri"/>
          <w:sz w:val="24"/>
        </w:rPr>
      </w:pPr>
      <w:r>
        <w:rPr>
          <w:rFonts w:ascii="Calibri" w:hAnsi="Calibri"/>
          <w:sz w:val="24"/>
        </w:rPr>
        <w:t xml:space="preserve">estimate_bandwidth() is time consuming but is the best estimate, as a skewed bandwidth drastically changes the number of clusters </w:t>
      </w:r>
    </w:p>
    <w:p w:rsidR="0060731A" w:rsidRDefault="0060731A" w:rsidP="0060731A">
      <w:pPr>
        <w:pStyle w:val="ListParagraph"/>
        <w:numPr>
          <w:ilvl w:val="1"/>
          <w:numId w:val="1"/>
        </w:numPr>
        <w:rPr>
          <w:rFonts w:ascii="Calibri" w:hAnsi="Calibri"/>
          <w:sz w:val="24"/>
        </w:rPr>
      </w:pPr>
      <w:r>
        <w:rPr>
          <w:rFonts w:ascii="Calibri" w:hAnsi="Calibri"/>
          <w:sz w:val="24"/>
        </w:rPr>
        <w:t>ms, ms.fit</w:t>
      </w:r>
    </w:p>
    <w:p w:rsidR="0060731A" w:rsidRDefault="0060731A" w:rsidP="0060731A">
      <w:pPr>
        <w:pStyle w:val="ListParagraph"/>
        <w:numPr>
          <w:ilvl w:val="2"/>
          <w:numId w:val="1"/>
        </w:numPr>
        <w:rPr>
          <w:rFonts w:ascii="Calibri" w:hAnsi="Calibri"/>
          <w:sz w:val="24"/>
        </w:rPr>
      </w:pPr>
      <w:r>
        <w:rPr>
          <w:rFonts w:ascii="Calibri" w:hAnsi="Calibri"/>
          <w:sz w:val="24"/>
        </w:rPr>
        <w:t xml:space="preserve">Perform mean-shift clustering on data set </w:t>
      </w:r>
    </w:p>
    <w:p w:rsidR="0060731A" w:rsidRDefault="0060731A" w:rsidP="0060731A">
      <w:pPr>
        <w:pStyle w:val="ListParagraph"/>
        <w:numPr>
          <w:ilvl w:val="1"/>
          <w:numId w:val="1"/>
        </w:numPr>
        <w:rPr>
          <w:rFonts w:ascii="Calibri" w:hAnsi="Calibri"/>
          <w:sz w:val="24"/>
        </w:rPr>
      </w:pPr>
      <w:r>
        <w:rPr>
          <w:rFonts w:ascii="Calibri" w:hAnsi="Calibri"/>
          <w:sz w:val="24"/>
        </w:rPr>
        <w:t>n_clusters</w:t>
      </w:r>
    </w:p>
    <w:p w:rsidR="0060731A" w:rsidRDefault="0060731A" w:rsidP="0060731A">
      <w:pPr>
        <w:pStyle w:val="ListParagraph"/>
        <w:numPr>
          <w:ilvl w:val="2"/>
          <w:numId w:val="1"/>
        </w:numPr>
        <w:rPr>
          <w:rFonts w:ascii="Calibri" w:hAnsi="Calibri"/>
          <w:sz w:val="24"/>
        </w:rPr>
      </w:pPr>
      <w:r>
        <w:rPr>
          <w:rFonts w:ascii="Calibri" w:hAnsi="Calibri"/>
          <w:sz w:val="24"/>
        </w:rPr>
        <w:t xml:space="preserve">find the number of clusters generated by performing mean-shift </w:t>
      </w:r>
    </w:p>
    <w:p w:rsidR="0060731A" w:rsidRDefault="00832607" w:rsidP="0060731A">
      <w:pPr>
        <w:rPr>
          <w:rFonts w:ascii="Calibri" w:hAnsi="Calibri"/>
          <w:i/>
          <w:sz w:val="24"/>
        </w:rPr>
      </w:pPr>
      <w:r>
        <w:rPr>
          <w:rFonts w:ascii="Calibri" w:hAnsi="Calibri"/>
          <w:i/>
          <w:sz w:val="24"/>
        </w:rPr>
        <w:t>Clustering_Analysis</w:t>
      </w:r>
      <w:r w:rsidR="0060731A">
        <w:rPr>
          <w:rFonts w:ascii="Calibri" w:hAnsi="Calibri"/>
          <w:i/>
          <w:sz w:val="24"/>
        </w:rPr>
        <w:t>.make_ms_plots (colour1, colour2, n_clusters, X, ms, band1,band2,band3, band4)</w:t>
      </w:r>
    </w:p>
    <w:p w:rsidR="0060731A" w:rsidRDefault="0060731A" w:rsidP="0060731A">
      <w:pPr>
        <w:pStyle w:val="ListParagraph"/>
        <w:numPr>
          <w:ilvl w:val="0"/>
          <w:numId w:val="1"/>
        </w:numPr>
        <w:rPr>
          <w:rFonts w:ascii="Calibri" w:hAnsi="Calibri"/>
          <w:sz w:val="24"/>
        </w:rPr>
      </w:pPr>
      <w:r>
        <w:rPr>
          <w:rFonts w:ascii="Calibri" w:hAnsi="Calibri"/>
          <w:sz w:val="24"/>
        </w:rPr>
        <w:t xml:space="preserve">function is called when user makes mp=True in do_everything function </w:t>
      </w:r>
    </w:p>
    <w:p w:rsidR="0060731A" w:rsidRDefault="0060731A" w:rsidP="0060731A">
      <w:pPr>
        <w:pStyle w:val="ListParagraph"/>
        <w:numPr>
          <w:ilvl w:val="0"/>
          <w:numId w:val="1"/>
        </w:numPr>
        <w:rPr>
          <w:rFonts w:ascii="Calibri" w:hAnsi="Calibri"/>
          <w:sz w:val="24"/>
        </w:rPr>
      </w:pPr>
      <w:r>
        <w:rPr>
          <w:rFonts w:ascii="Calibri" w:hAnsi="Calibri"/>
          <w:sz w:val="24"/>
        </w:rPr>
        <w:t xml:space="preserve">generates the mean-shift clustering plot </w:t>
      </w:r>
    </w:p>
    <w:p w:rsidR="0060731A" w:rsidRDefault="0060731A" w:rsidP="0060731A">
      <w:pPr>
        <w:pStyle w:val="ListParagraph"/>
        <w:numPr>
          <w:ilvl w:val="0"/>
          <w:numId w:val="1"/>
        </w:numPr>
        <w:rPr>
          <w:rFonts w:ascii="Calibri" w:hAnsi="Calibri"/>
          <w:sz w:val="24"/>
        </w:rPr>
      </w:pPr>
      <w:r>
        <w:rPr>
          <w:rFonts w:ascii="Calibri" w:hAnsi="Calibri"/>
          <w:sz w:val="24"/>
        </w:rPr>
        <w:t>Variables</w:t>
      </w:r>
    </w:p>
    <w:p w:rsidR="0060731A" w:rsidRDefault="0060731A" w:rsidP="0060731A">
      <w:pPr>
        <w:pStyle w:val="ListParagraph"/>
        <w:numPr>
          <w:ilvl w:val="1"/>
          <w:numId w:val="1"/>
        </w:numPr>
        <w:rPr>
          <w:rFonts w:ascii="Calibri" w:hAnsi="Calibri"/>
          <w:sz w:val="24"/>
        </w:rPr>
      </w:pPr>
      <w:r>
        <w:rPr>
          <w:rFonts w:ascii="Calibri" w:hAnsi="Calibri"/>
          <w:sz w:val="24"/>
        </w:rPr>
        <w:t xml:space="preserve">Fig, ax </w:t>
      </w:r>
    </w:p>
    <w:p w:rsidR="0060731A" w:rsidRDefault="0060731A" w:rsidP="0060731A">
      <w:pPr>
        <w:pStyle w:val="ListParagraph"/>
        <w:numPr>
          <w:ilvl w:val="2"/>
          <w:numId w:val="1"/>
        </w:numPr>
        <w:rPr>
          <w:rFonts w:ascii="Calibri" w:hAnsi="Calibri"/>
          <w:sz w:val="24"/>
        </w:rPr>
      </w:pPr>
      <w:r>
        <w:rPr>
          <w:rFonts w:ascii="Calibri" w:hAnsi="Calibri"/>
          <w:sz w:val="24"/>
        </w:rPr>
        <w:t xml:space="preserve">Generate axis to plot data </w:t>
      </w:r>
    </w:p>
    <w:p w:rsidR="0060731A" w:rsidRDefault="0060731A" w:rsidP="0060731A">
      <w:pPr>
        <w:pStyle w:val="ListParagraph"/>
        <w:numPr>
          <w:ilvl w:val="1"/>
          <w:numId w:val="1"/>
        </w:numPr>
        <w:rPr>
          <w:rFonts w:ascii="Calibri" w:hAnsi="Calibri"/>
          <w:sz w:val="24"/>
        </w:rPr>
      </w:pPr>
      <w:r>
        <w:rPr>
          <w:rFonts w:ascii="Calibri" w:hAnsi="Calibri"/>
          <w:sz w:val="24"/>
        </w:rPr>
        <w:t xml:space="preserve">H, C1_bins, C2_bins </w:t>
      </w:r>
    </w:p>
    <w:p w:rsidR="0060731A" w:rsidRDefault="0060731A" w:rsidP="0060731A">
      <w:pPr>
        <w:pStyle w:val="ListParagraph"/>
        <w:numPr>
          <w:ilvl w:val="2"/>
          <w:numId w:val="1"/>
        </w:numPr>
        <w:rPr>
          <w:rFonts w:ascii="Calibri" w:hAnsi="Calibri"/>
          <w:sz w:val="24"/>
        </w:rPr>
      </w:pPr>
      <w:r>
        <w:rPr>
          <w:rFonts w:ascii="Calibri" w:hAnsi="Calibri"/>
          <w:sz w:val="24"/>
        </w:rPr>
        <w:t>Generate histogram of cluster data</w:t>
      </w:r>
    </w:p>
    <w:p w:rsidR="0060731A" w:rsidRDefault="0060731A" w:rsidP="0060731A">
      <w:pPr>
        <w:pStyle w:val="ListParagraph"/>
        <w:numPr>
          <w:ilvl w:val="1"/>
          <w:numId w:val="1"/>
        </w:numPr>
        <w:rPr>
          <w:rFonts w:ascii="Calibri" w:hAnsi="Calibri"/>
          <w:sz w:val="24"/>
        </w:rPr>
      </w:pPr>
      <w:r>
        <w:rPr>
          <w:rFonts w:ascii="Calibri" w:hAnsi="Calibri"/>
          <w:sz w:val="24"/>
        </w:rPr>
        <w:t xml:space="preserve">For loop : </w:t>
      </w:r>
    </w:p>
    <w:p w:rsidR="0060731A" w:rsidRDefault="0060731A" w:rsidP="0060731A">
      <w:pPr>
        <w:pStyle w:val="ListParagraph"/>
        <w:numPr>
          <w:ilvl w:val="2"/>
          <w:numId w:val="1"/>
        </w:numPr>
        <w:rPr>
          <w:rFonts w:ascii="Calibri" w:hAnsi="Calibri"/>
          <w:sz w:val="24"/>
        </w:rPr>
      </w:pPr>
      <w:r>
        <w:rPr>
          <w:rFonts w:ascii="Calibri" w:hAnsi="Calibri"/>
          <w:sz w:val="24"/>
        </w:rPr>
        <w:t xml:space="preserve">Plot cluster data </w:t>
      </w:r>
    </w:p>
    <w:p w:rsidR="0060731A" w:rsidRDefault="0060731A" w:rsidP="0060731A">
      <w:pPr>
        <w:rPr>
          <w:rFonts w:ascii="Calibri" w:hAnsi="Calibri"/>
          <w:sz w:val="24"/>
        </w:rPr>
      </w:pPr>
    </w:p>
    <w:p w:rsidR="0060731A" w:rsidRDefault="0060731A" w:rsidP="0060731A">
      <w:pPr>
        <w:rPr>
          <w:rFonts w:ascii="Calibri" w:hAnsi="Calibri"/>
          <w:sz w:val="24"/>
        </w:rPr>
      </w:pPr>
    </w:p>
    <w:p w:rsidR="0060731A" w:rsidRPr="00C77E75" w:rsidRDefault="0060731A" w:rsidP="0060731A">
      <w:pPr>
        <w:rPr>
          <w:rFonts w:ascii="Calibri" w:hAnsi="Calibri"/>
          <w:sz w:val="24"/>
        </w:rPr>
      </w:pPr>
    </w:p>
    <w:p w:rsidR="0060731A" w:rsidRDefault="00832607" w:rsidP="0060731A">
      <w:pPr>
        <w:rPr>
          <w:rFonts w:ascii="Calibri" w:hAnsi="Calibri"/>
          <w:i/>
          <w:sz w:val="24"/>
        </w:rPr>
      </w:pPr>
      <w:r>
        <w:rPr>
          <w:rFonts w:ascii="Calibri" w:hAnsi="Calibri"/>
          <w:i/>
          <w:sz w:val="24"/>
        </w:rPr>
        <w:t>Clustering_Analysis</w:t>
      </w:r>
      <w:r w:rsidR="0060731A">
        <w:rPr>
          <w:rFonts w:ascii="Calibri" w:hAnsi="Calibri"/>
          <w:i/>
          <w:sz w:val="24"/>
        </w:rPr>
        <w:t xml:space="preserve">.do_kmeans (band1,band2,band3,band4, colour1, colour2, greatdata, number_clusters, make_plots, output_cluster_id) </w:t>
      </w:r>
    </w:p>
    <w:p w:rsidR="0060731A" w:rsidRDefault="0060731A" w:rsidP="0060731A">
      <w:pPr>
        <w:pStyle w:val="ListParagraph"/>
        <w:numPr>
          <w:ilvl w:val="0"/>
          <w:numId w:val="1"/>
        </w:numPr>
        <w:rPr>
          <w:rFonts w:ascii="Calibri" w:hAnsi="Calibri"/>
          <w:sz w:val="24"/>
        </w:rPr>
      </w:pPr>
      <w:r>
        <w:rPr>
          <w:rFonts w:ascii="Calibri" w:hAnsi="Calibri"/>
          <w:sz w:val="24"/>
        </w:rPr>
        <w:t xml:space="preserve">Function called from </w:t>
      </w:r>
      <w:r w:rsidR="00832607">
        <w:rPr>
          <w:rFonts w:ascii="Calibri" w:hAnsi="Calibri"/>
          <w:i/>
          <w:sz w:val="24"/>
        </w:rPr>
        <w:t>Clustering_Analysis</w:t>
      </w:r>
      <w:r>
        <w:rPr>
          <w:rFonts w:ascii="Calibri" w:hAnsi="Calibri"/>
          <w:i/>
          <w:sz w:val="24"/>
        </w:rPr>
        <w:t>.do_everything()</w:t>
      </w:r>
      <w:r>
        <w:rPr>
          <w:rFonts w:ascii="Calibri" w:hAnsi="Calibri"/>
          <w:sz w:val="24"/>
        </w:rPr>
        <w:t xml:space="preserve"> after computing mean-shift</w:t>
      </w:r>
    </w:p>
    <w:p w:rsidR="0060731A" w:rsidRDefault="0060731A" w:rsidP="0060731A">
      <w:pPr>
        <w:pStyle w:val="ListParagraph"/>
        <w:numPr>
          <w:ilvl w:val="0"/>
          <w:numId w:val="1"/>
        </w:numPr>
        <w:rPr>
          <w:rFonts w:ascii="Calibri" w:hAnsi="Calibri"/>
          <w:sz w:val="24"/>
        </w:rPr>
      </w:pPr>
      <w:r>
        <w:rPr>
          <w:rFonts w:ascii="Calibri" w:hAnsi="Calibri"/>
          <w:sz w:val="24"/>
        </w:rPr>
        <w:t>Function computes number of objects in each cluster and prints values to results.txt</w:t>
      </w:r>
    </w:p>
    <w:p w:rsidR="0060731A" w:rsidRDefault="0060731A" w:rsidP="0060731A">
      <w:pPr>
        <w:pStyle w:val="ListParagraph"/>
        <w:numPr>
          <w:ilvl w:val="0"/>
          <w:numId w:val="1"/>
        </w:numPr>
        <w:rPr>
          <w:rFonts w:ascii="Calibri" w:hAnsi="Calibri"/>
          <w:sz w:val="24"/>
        </w:rPr>
      </w:pPr>
      <w:r>
        <w:rPr>
          <w:rFonts w:ascii="Calibri" w:hAnsi="Calibri"/>
          <w:sz w:val="24"/>
        </w:rPr>
        <w:t xml:space="preserve">Computes silhouette score which measures the accuracy of the clustering, score is printed in results.txt </w:t>
      </w:r>
    </w:p>
    <w:p w:rsidR="0060731A" w:rsidRDefault="0060731A" w:rsidP="0060731A">
      <w:pPr>
        <w:pStyle w:val="ListParagraph"/>
        <w:numPr>
          <w:ilvl w:val="0"/>
          <w:numId w:val="1"/>
        </w:numPr>
        <w:rPr>
          <w:rFonts w:ascii="Calibri" w:hAnsi="Calibri"/>
          <w:sz w:val="24"/>
        </w:rPr>
      </w:pPr>
      <w:r>
        <w:rPr>
          <w:rFonts w:ascii="Calibri" w:hAnsi="Calibri"/>
          <w:sz w:val="24"/>
        </w:rPr>
        <w:t>Variables</w:t>
      </w:r>
    </w:p>
    <w:p w:rsidR="0060731A" w:rsidRDefault="0060731A" w:rsidP="0060731A">
      <w:pPr>
        <w:pStyle w:val="ListParagraph"/>
        <w:numPr>
          <w:ilvl w:val="1"/>
          <w:numId w:val="1"/>
        </w:numPr>
        <w:rPr>
          <w:rFonts w:ascii="Calibri" w:hAnsi="Calibri"/>
          <w:sz w:val="24"/>
        </w:rPr>
      </w:pPr>
      <w:r>
        <w:rPr>
          <w:rFonts w:ascii="Calibri" w:hAnsi="Calibri"/>
          <w:sz w:val="24"/>
        </w:rPr>
        <w:lastRenderedPageBreak/>
        <w:t xml:space="preserve">X, y </w:t>
      </w:r>
    </w:p>
    <w:p w:rsidR="0060731A" w:rsidRDefault="0060731A" w:rsidP="0060731A">
      <w:pPr>
        <w:pStyle w:val="ListParagraph"/>
        <w:numPr>
          <w:ilvl w:val="2"/>
          <w:numId w:val="1"/>
        </w:numPr>
        <w:rPr>
          <w:rFonts w:ascii="Calibri" w:hAnsi="Calibri"/>
          <w:sz w:val="24"/>
        </w:rPr>
      </w:pPr>
      <w:r>
        <w:rPr>
          <w:rFonts w:ascii="Calibri" w:hAnsi="Calibri"/>
          <w:sz w:val="24"/>
        </w:rPr>
        <w:t xml:space="preserve">Retrieves the x/y coordinates of each object from the data file </w:t>
      </w:r>
    </w:p>
    <w:p w:rsidR="0060731A" w:rsidRDefault="0060731A" w:rsidP="0060731A">
      <w:pPr>
        <w:pStyle w:val="ListParagraph"/>
        <w:numPr>
          <w:ilvl w:val="2"/>
          <w:numId w:val="1"/>
        </w:numPr>
        <w:rPr>
          <w:rFonts w:ascii="Calibri" w:hAnsi="Calibri"/>
          <w:sz w:val="24"/>
        </w:rPr>
      </w:pPr>
      <w:r>
        <w:rPr>
          <w:rFonts w:ascii="Calibri" w:hAnsi="Calibri"/>
          <w:sz w:val="24"/>
        </w:rPr>
        <w:t xml:space="preserve">Passed to xy_plot function to plot the coordinates of each object in trial </w:t>
      </w:r>
    </w:p>
    <w:p w:rsidR="0060731A" w:rsidRDefault="0060731A" w:rsidP="0060731A">
      <w:pPr>
        <w:pStyle w:val="ListParagraph"/>
        <w:numPr>
          <w:ilvl w:val="1"/>
          <w:numId w:val="1"/>
        </w:numPr>
        <w:rPr>
          <w:rFonts w:ascii="Calibri" w:hAnsi="Calibri"/>
          <w:sz w:val="24"/>
        </w:rPr>
      </w:pPr>
      <w:r>
        <w:rPr>
          <w:rFonts w:ascii="Calibri" w:hAnsi="Calibri"/>
          <w:sz w:val="24"/>
        </w:rPr>
        <w:t>Id</w:t>
      </w:r>
    </w:p>
    <w:p w:rsidR="0060731A" w:rsidRDefault="0060731A" w:rsidP="0060731A">
      <w:pPr>
        <w:pStyle w:val="ListParagraph"/>
        <w:numPr>
          <w:ilvl w:val="2"/>
          <w:numId w:val="1"/>
        </w:numPr>
        <w:rPr>
          <w:rFonts w:ascii="Calibri" w:hAnsi="Calibri"/>
          <w:sz w:val="24"/>
        </w:rPr>
      </w:pPr>
      <w:r>
        <w:rPr>
          <w:rFonts w:ascii="Calibri" w:hAnsi="Calibri"/>
          <w:sz w:val="24"/>
        </w:rPr>
        <w:t>Retrieves the object ID from the data file</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compare clustering to other clustering experiments run on M83 data set </w:t>
      </w:r>
    </w:p>
    <w:p w:rsidR="0060731A" w:rsidRDefault="0060731A" w:rsidP="0060731A">
      <w:pPr>
        <w:pStyle w:val="ListParagraph"/>
        <w:numPr>
          <w:ilvl w:val="1"/>
          <w:numId w:val="1"/>
        </w:numPr>
        <w:rPr>
          <w:rFonts w:ascii="Calibri" w:hAnsi="Calibri"/>
          <w:sz w:val="24"/>
        </w:rPr>
      </w:pPr>
      <w:r>
        <w:rPr>
          <w:rFonts w:ascii="Calibri" w:hAnsi="Calibri"/>
          <w:sz w:val="24"/>
        </w:rPr>
        <w:t>clusterdata</w:t>
      </w:r>
    </w:p>
    <w:p w:rsidR="0060731A" w:rsidRDefault="0060731A" w:rsidP="0060731A">
      <w:pPr>
        <w:pStyle w:val="ListParagraph"/>
        <w:numPr>
          <w:ilvl w:val="2"/>
          <w:numId w:val="1"/>
        </w:numPr>
        <w:rPr>
          <w:rFonts w:ascii="Calibri" w:hAnsi="Calibri"/>
          <w:sz w:val="24"/>
        </w:rPr>
      </w:pPr>
      <w:r>
        <w:rPr>
          <w:rFonts w:ascii="Calibri" w:hAnsi="Calibri"/>
          <w:sz w:val="24"/>
        </w:rPr>
        <w:t xml:space="preserve">process data for clustering </w:t>
      </w:r>
    </w:p>
    <w:p w:rsidR="0060731A" w:rsidRDefault="0060731A" w:rsidP="0060731A">
      <w:pPr>
        <w:pStyle w:val="ListParagraph"/>
        <w:numPr>
          <w:ilvl w:val="1"/>
          <w:numId w:val="1"/>
        </w:numPr>
        <w:rPr>
          <w:rFonts w:ascii="Calibri" w:hAnsi="Calibri"/>
          <w:sz w:val="24"/>
        </w:rPr>
      </w:pPr>
      <w:r>
        <w:rPr>
          <w:rFonts w:ascii="Calibri" w:hAnsi="Calibri"/>
          <w:sz w:val="24"/>
        </w:rPr>
        <w:t>scaler, clf</w:t>
      </w:r>
    </w:p>
    <w:p w:rsidR="0060731A" w:rsidRDefault="0060731A" w:rsidP="0060731A">
      <w:pPr>
        <w:pStyle w:val="ListParagraph"/>
        <w:numPr>
          <w:ilvl w:val="2"/>
          <w:numId w:val="1"/>
        </w:numPr>
        <w:rPr>
          <w:rFonts w:ascii="Calibri" w:hAnsi="Calibri"/>
          <w:sz w:val="24"/>
        </w:rPr>
      </w:pPr>
      <w:r>
        <w:rPr>
          <w:rFonts w:ascii="Calibri" w:hAnsi="Calibri"/>
          <w:sz w:val="24"/>
        </w:rPr>
        <w:t xml:space="preserve">Perform k-means clustering </w:t>
      </w:r>
    </w:p>
    <w:p w:rsidR="0060731A" w:rsidRDefault="0060731A" w:rsidP="0060731A">
      <w:pPr>
        <w:pStyle w:val="ListParagraph"/>
        <w:numPr>
          <w:ilvl w:val="1"/>
          <w:numId w:val="1"/>
        </w:numPr>
        <w:rPr>
          <w:rFonts w:ascii="Calibri" w:hAnsi="Calibri"/>
          <w:sz w:val="24"/>
        </w:rPr>
      </w:pPr>
      <w:r>
        <w:rPr>
          <w:rFonts w:ascii="Calibri" w:hAnsi="Calibri"/>
          <w:sz w:val="24"/>
        </w:rPr>
        <w:t xml:space="preserve">Cluster_number </w:t>
      </w:r>
    </w:p>
    <w:p w:rsidR="0060731A" w:rsidRDefault="0060731A" w:rsidP="0060731A">
      <w:pPr>
        <w:pStyle w:val="ListParagraph"/>
        <w:numPr>
          <w:ilvl w:val="2"/>
          <w:numId w:val="1"/>
        </w:numPr>
        <w:rPr>
          <w:rFonts w:ascii="Calibri" w:hAnsi="Calibri"/>
          <w:sz w:val="24"/>
        </w:rPr>
      </w:pPr>
      <w:r>
        <w:rPr>
          <w:rFonts w:ascii="Calibri" w:hAnsi="Calibri"/>
          <w:sz w:val="24"/>
        </w:rPr>
        <w:t xml:space="preserve">Extract the cluster number that corresponds to each object in the data set </w:t>
      </w:r>
    </w:p>
    <w:p w:rsidR="0060731A" w:rsidRDefault="0060731A" w:rsidP="0060731A">
      <w:pPr>
        <w:pStyle w:val="ListParagraph"/>
        <w:numPr>
          <w:ilvl w:val="1"/>
          <w:numId w:val="1"/>
        </w:numPr>
        <w:rPr>
          <w:rFonts w:ascii="Calibri" w:hAnsi="Calibri"/>
          <w:sz w:val="24"/>
        </w:rPr>
      </w:pPr>
      <w:r>
        <w:rPr>
          <w:rFonts w:ascii="Calibri" w:hAnsi="Calibri"/>
          <w:sz w:val="24"/>
        </w:rPr>
        <w:t>If output_cluster_id</w:t>
      </w:r>
    </w:p>
    <w:p w:rsidR="0060731A" w:rsidRDefault="0060731A" w:rsidP="0060731A">
      <w:pPr>
        <w:pStyle w:val="ListParagraph"/>
        <w:numPr>
          <w:ilvl w:val="2"/>
          <w:numId w:val="1"/>
        </w:numPr>
        <w:rPr>
          <w:rFonts w:ascii="Calibri" w:hAnsi="Calibri"/>
          <w:sz w:val="24"/>
        </w:rPr>
      </w:pPr>
      <w:r>
        <w:rPr>
          <w:rFonts w:ascii="Calibri" w:hAnsi="Calibri"/>
          <w:sz w:val="24"/>
        </w:rPr>
        <w:t>If statement will generate .txt file with a list of the object number and object id</w:t>
      </w:r>
    </w:p>
    <w:p w:rsidR="0060731A" w:rsidRDefault="0060731A" w:rsidP="0060731A">
      <w:pPr>
        <w:pStyle w:val="ListParagraph"/>
        <w:numPr>
          <w:ilvl w:val="3"/>
          <w:numId w:val="1"/>
        </w:numPr>
        <w:rPr>
          <w:rFonts w:ascii="Calibri" w:hAnsi="Calibri"/>
          <w:sz w:val="24"/>
        </w:rPr>
      </w:pPr>
      <w:r>
        <w:rPr>
          <w:rFonts w:ascii="Calibri" w:hAnsi="Calibri"/>
          <w:sz w:val="24"/>
        </w:rPr>
        <w:t xml:space="preserve">File used to compare each clustering experiment with experiments performed by others </w:t>
      </w:r>
    </w:p>
    <w:p w:rsidR="0060731A" w:rsidRDefault="0060731A" w:rsidP="0060731A">
      <w:pPr>
        <w:pStyle w:val="ListParagraph"/>
        <w:numPr>
          <w:ilvl w:val="1"/>
          <w:numId w:val="1"/>
        </w:numPr>
        <w:rPr>
          <w:rFonts w:ascii="Calibri" w:hAnsi="Calibri"/>
          <w:sz w:val="24"/>
        </w:rPr>
      </w:pPr>
      <w:r>
        <w:rPr>
          <w:rFonts w:ascii="Calibri" w:hAnsi="Calibri"/>
          <w:sz w:val="24"/>
        </w:rPr>
        <w:t xml:space="preserve">Score </w:t>
      </w:r>
    </w:p>
    <w:p w:rsidR="0060731A" w:rsidRDefault="0060731A" w:rsidP="0060731A">
      <w:pPr>
        <w:pStyle w:val="ListParagraph"/>
        <w:numPr>
          <w:ilvl w:val="2"/>
          <w:numId w:val="1"/>
        </w:numPr>
        <w:rPr>
          <w:rFonts w:ascii="Calibri" w:hAnsi="Calibri"/>
          <w:sz w:val="24"/>
        </w:rPr>
      </w:pPr>
      <w:r>
        <w:rPr>
          <w:rFonts w:ascii="Calibri" w:hAnsi="Calibri"/>
          <w:sz w:val="24"/>
        </w:rPr>
        <w:t xml:space="preserve">Compute the silhouette score to measure clustering accuracy </w:t>
      </w:r>
    </w:p>
    <w:p w:rsidR="0060731A" w:rsidRDefault="0060731A" w:rsidP="0060731A">
      <w:pPr>
        <w:pStyle w:val="ListParagraph"/>
        <w:numPr>
          <w:ilvl w:val="1"/>
          <w:numId w:val="1"/>
        </w:numPr>
        <w:rPr>
          <w:rFonts w:ascii="Calibri" w:hAnsi="Calibri"/>
          <w:sz w:val="24"/>
        </w:rPr>
      </w:pPr>
      <w:r>
        <w:rPr>
          <w:rFonts w:ascii="Calibri" w:hAnsi="Calibri"/>
          <w:sz w:val="24"/>
        </w:rPr>
        <w:t>Objects_per_cluster &amp; for loop</w:t>
      </w:r>
    </w:p>
    <w:p w:rsidR="0060731A" w:rsidRDefault="0060731A" w:rsidP="0060731A">
      <w:pPr>
        <w:pStyle w:val="ListParagraph"/>
        <w:numPr>
          <w:ilvl w:val="2"/>
          <w:numId w:val="1"/>
        </w:numPr>
        <w:rPr>
          <w:rFonts w:ascii="Calibri" w:hAnsi="Calibri"/>
          <w:sz w:val="24"/>
        </w:rPr>
      </w:pPr>
      <w:r>
        <w:rPr>
          <w:rFonts w:ascii="Calibri" w:hAnsi="Calibri"/>
          <w:sz w:val="24"/>
        </w:rPr>
        <w:t xml:space="preserve">Assign each object in the data set to its cluster </w:t>
      </w:r>
    </w:p>
    <w:p w:rsidR="0060731A" w:rsidRDefault="0060731A" w:rsidP="0060731A">
      <w:pPr>
        <w:pStyle w:val="ListParagraph"/>
        <w:numPr>
          <w:ilvl w:val="2"/>
          <w:numId w:val="1"/>
        </w:numPr>
        <w:rPr>
          <w:rFonts w:ascii="Calibri" w:hAnsi="Calibri"/>
          <w:sz w:val="24"/>
        </w:rPr>
      </w:pPr>
      <w:r>
        <w:rPr>
          <w:rFonts w:ascii="Calibri" w:hAnsi="Calibri"/>
          <w:sz w:val="24"/>
        </w:rPr>
        <w:t xml:space="preserve">Used to plot xy position and number of objects in each cluster printed to results.txt </w:t>
      </w:r>
    </w:p>
    <w:p w:rsidR="0060731A" w:rsidRDefault="0060731A" w:rsidP="0060731A">
      <w:pPr>
        <w:pStyle w:val="ListParagraph"/>
        <w:numPr>
          <w:ilvl w:val="1"/>
          <w:numId w:val="1"/>
        </w:numPr>
        <w:rPr>
          <w:rFonts w:ascii="Calibri" w:hAnsi="Calibri"/>
          <w:sz w:val="24"/>
        </w:rPr>
      </w:pPr>
      <w:r>
        <w:rPr>
          <w:rFonts w:ascii="Calibri" w:hAnsi="Calibri"/>
          <w:sz w:val="24"/>
        </w:rPr>
        <w:t>If make_plots</w:t>
      </w:r>
    </w:p>
    <w:p w:rsidR="0060731A" w:rsidRDefault="0060731A" w:rsidP="0060731A">
      <w:pPr>
        <w:pStyle w:val="ListParagraph"/>
        <w:numPr>
          <w:ilvl w:val="2"/>
          <w:numId w:val="1"/>
        </w:numPr>
        <w:rPr>
          <w:rFonts w:ascii="Calibri" w:hAnsi="Calibri"/>
          <w:sz w:val="24"/>
        </w:rPr>
      </w:pPr>
      <w:r>
        <w:rPr>
          <w:rFonts w:ascii="Calibri" w:hAnsi="Calibri"/>
          <w:sz w:val="24"/>
        </w:rPr>
        <w:t xml:space="preserve">If user wants graphs of clustering and xy position, make_plots =True in </w:t>
      </w:r>
      <w:r w:rsidR="00832607">
        <w:rPr>
          <w:rFonts w:ascii="Calibri" w:hAnsi="Calibri"/>
          <w:i/>
          <w:sz w:val="24"/>
        </w:rPr>
        <w:t>Clustering_Analysis</w:t>
      </w:r>
      <w:r>
        <w:rPr>
          <w:rFonts w:ascii="Calibri" w:hAnsi="Calibri"/>
          <w:i/>
          <w:sz w:val="24"/>
        </w:rPr>
        <w:t xml:space="preserve">.do_everything() </w:t>
      </w:r>
    </w:p>
    <w:p w:rsidR="0060731A" w:rsidRDefault="0060731A" w:rsidP="0060731A">
      <w:pPr>
        <w:rPr>
          <w:rFonts w:ascii="Calibri" w:hAnsi="Calibri"/>
          <w:i/>
          <w:sz w:val="24"/>
        </w:rPr>
      </w:pPr>
    </w:p>
    <w:p w:rsidR="0060731A" w:rsidRDefault="0060731A" w:rsidP="0060731A">
      <w:pPr>
        <w:rPr>
          <w:rFonts w:ascii="Calibri" w:hAnsi="Calibri"/>
          <w:i/>
          <w:sz w:val="24"/>
        </w:rPr>
      </w:pPr>
    </w:p>
    <w:p w:rsidR="0060731A" w:rsidRDefault="0060731A" w:rsidP="0060731A">
      <w:pPr>
        <w:rPr>
          <w:rFonts w:ascii="Calibri" w:hAnsi="Calibri"/>
          <w:i/>
          <w:sz w:val="24"/>
        </w:rPr>
      </w:pPr>
    </w:p>
    <w:p w:rsidR="0060731A" w:rsidRDefault="00832607" w:rsidP="0060731A">
      <w:pPr>
        <w:rPr>
          <w:rFonts w:ascii="Calibri" w:hAnsi="Calibri"/>
          <w:sz w:val="24"/>
        </w:rPr>
      </w:pPr>
      <w:r>
        <w:rPr>
          <w:rFonts w:ascii="Calibri" w:hAnsi="Calibri"/>
          <w:i/>
          <w:sz w:val="24"/>
        </w:rPr>
        <w:t>Clustering_Analysis</w:t>
      </w:r>
      <w:r w:rsidR="0060731A">
        <w:rPr>
          <w:rFonts w:ascii="Calibri" w:hAnsi="Calibri"/>
          <w:i/>
          <w:sz w:val="24"/>
        </w:rPr>
        <w:t>.colour_kmeans_plot(band1,band2,band3,band4, clf, scaler, colour1, colour2, number_clusters)</w:t>
      </w:r>
    </w:p>
    <w:p w:rsidR="0060731A" w:rsidRDefault="0060731A" w:rsidP="0060731A">
      <w:pPr>
        <w:pStyle w:val="ListParagraph"/>
        <w:numPr>
          <w:ilvl w:val="0"/>
          <w:numId w:val="1"/>
        </w:numPr>
        <w:rPr>
          <w:rFonts w:ascii="Calibri" w:hAnsi="Calibri"/>
          <w:sz w:val="24"/>
        </w:rPr>
      </w:pPr>
      <w:r>
        <w:rPr>
          <w:rFonts w:ascii="Calibri" w:hAnsi="Calibri"/>
          <w:sz w:val="24"/>
        </w:rPr>
        <w:t xml:space="preserve">Used to plot the results of k-means clustering </w:t>
      </w:r>
    </w:p>
    <w:p w:rsidR="0060731A" w:rsidRDefault="0060731A" w:rsidP="0060731A">
      <w:pPr>
        <w:pStyle w:val="ListParagraph"/>
        <w:numPr>
          <w:ilvl w:val="0"/>
          <w:numId w:val="1"/>
        </w:numPr>
        <w:rPr>
          <w:rFonts w:ascii="Calibri" w:hAnsi="Calibri"/>
          <w:sz w:val="24"/>
        </w:rPr>
      </w:pPr>
      <w:r>
        <w:rPr>
          <w:rFonts w:ascii="Calibri" w:hAnsi="Calibri"/>
          <w:sz w:val="24"/>
        </w:rPr>
        <w:t xml:space="preserve">Similar structure to the plot of mean-shift clustering </w:t>
      </w:r>
    </w:p>
    <w:p w:rsidR="0060731A" w:rsidRDefault="0060731A" w:rsidP="0060731A">
      <w:pPr>
        <w:pStyle w:val="ListParagraph"/>
        <w:numPr>
          <w:ilvl w:val="0"/>
          <w:numId w:val="1"/>
        </w:numPr>
        <w:rPr>
          <w:rFonts w:ascii="Calibri" w:hAnsi="Calibri"/>
          <w:sz w:val="24"/>
        </w:rPr>
      </w:pPr>
      <w:r>
        <w:rPr>
          <w:rFonts w:ascii="Calibri" w:hAnsi="Calibri"/>
          <w:sz w:val="24"/>
        </w:rPr>
        <w:t xml:space="preserve">Called from </w:t>
      </w:r>
      <w:r w:rsidR="00832607">
        <w:rPr>
          <w:rFonts w:ascii="Calibri" w:hAnsi="Calibri"/>
          <w:i/>
          <w:sz w:val="24"/>
        </w:rPr>
        <w:t>Clustering_Analysis</w:t>
      </w:r>
      <w:r>
        <w:rPr>
          <w:rFonts w:ascii="Calibri" w:hAnsi="Calibri"/>
          <w:i/>
          <w:sz w:val="24"/>
        </w:rPr>
        <w:t>.do_kmeans</w:t>
      </w:r>
      <w:r>
        <w:rPr>
          <w:rFonts w:ascii="Calibri" w:hAnsi="Calibri"/>
          <w:sz w:val="24"/>
        </w:rPr>
        <w:t xml:space="preserve"> when user requires plots to be created</w:t>
      </w:r>
    </w:p>
    <w:p w:rsidR="0060731A" w:rsidRDefault="00832607" w:rsidP="0060731A">
      <w:pPr>
        <w:rPr>
          <w:rFonts w:ascii="Calibri" w:hAnsi="Calibri"/>
          <w:i/>
          <w:sz w:val="24"/>
        </w:rPr>
      </w:pPr>
      <w:r>
        <w:rPr>
          <w:rFonts w:ascii="Calibri" w:hAnsi="Calibri"/>
          <w:i/>
          <w:sz w:val="24"/>
        </w:rPr>
        <w:t>Clustering_Analysis</w:t>
      </w:r>
      <w:r w:rsidR="0060731A">
        <w:rPr>
          <w:rFonts w:ascii="Calibri" w:hAnsi="Calibri"/>
          <w:i/>
          <w:sz w:val="24"/>
        </w:rPr>
        <w:t xml:space="preserve">.xy_plot(x, y, number_clusters, cluster_number, band1,band2,band3,band4) </w:t>
      </w:r>
    </w:p>
    <w:p w:rsidR="0060731A" w:rsidRDefault="0060731A" w:rsidP="0060731A">
      <w:pPr>
        <w:pStyle w:val="ListParagraph"/>
        <w:numPr>
          <w:ilvl w:val="0"/>
          <w:numId w:val="1"/>
        </w:numPr>
        <w:rPr>
          <w:rFonts w:ascii="Calibri" w:hAnsi="Calibri"/>
          <w:sz w:val="24"/>
        </w:rPr>
      </w:pPr>
      <w:r>
        <w:rPr>
          <w:rFonts w:ascii="Calibri" w:hAnsi="Calibri"/>
          <w:sz w:val="24"/>
        </w:rPr>
        <w:lastRenderedPageBreak/>
        <w:t xml:space="preserve">Produces colour coded x-y plots of each object in clustering </w:t>
      </w:r>
    </w:p>
    <w:p w:rsidR="0060731A" w:rsidRDefault="0060731A" w:rsidP="0060731A">
      <w:pPr>
        <w:pStyle w:val="ListParagraph"/>
        <w:numPr>
          <w:ilvl w:val="1"/>
          <w:numId w:val="1"/>
        </w:numPr>
        <w:rPr>
          <w:rFonts w:ascii="Calibri" w:hAnsi="Calibri"/>
          <w:sz w:val="24"/>
        </w:rPr>
      </w:pPr>
      <w:r>
        <w:rPr>
          <w:rFonts w:ascii="Calibri" w:hAnsi="Calibri"/>
          <w:sz w:val="24"/>
        </w:rPr>
        <w:t xml:space="preserve">Colours correspond to cluster number </w:t>
      </w:r>
    </w:p>
    <w:p w:rsidR="0060731A" w:rsidRDefault="0060731A" w:rsidP="0060731A">
      <w:pPr>
        <w:pStyle w:val="ListParagraph"/>
        <w:numPr>
          <w:ilvl w:val="0"/>
          <w:numId w:val="1"/>
        </w:numPr>
        <w:rPr>
          <w:rFonts w:ascii="Calibri" w:hAnsi="Calibri"/>
          <w:sz w:val="24"/>
        </w:rPr>
      </w:pPr>
      <w:r>
        <w:rPr>
          <w:rFonts w:ascii="Calibri" w:hAnsi="Calibri"/>
          <w:sz w:val="24"/>
        </w:rPr>
        <w:t>Variables</w:t>
      </w:r>
    </w:p>
    <w:p w:rsidR="0060731A" w:rsidRDefault="0060731A" w:rsidP="0060731A">
      <w:pPr>
        <w:pStyle w:val="ListParagraph"/>
        <w:numPr>
          <w:ilvl w:val="1"/>
          <w:numId w:val="1"/>
        </w:numPr>
        <w:rPr>
          <w:rFonts w:ascii="Calibri" w:hAnsi="Calibri"/>
          <w:sz w:val="24"/>
        </w:rPr>
      </w:pPr>
      <w:r>
        <w:rPr>
          <w:rFonts w:ascii="Calibri" w:hAnsi="Calibri"/>
          <w:sz w:val="24"/>
        </w:rPr>
        <w:t>For loop</w:t>
      </w:r>
    </w:p>
    <w:p w:rsidR="0060731A" w:rsidRDefault="0060731A" w:rsidP="0060731A">
      <w:pPr>
        <w:pStyle w:val="ListParagraph"/>
        <w:numPr>
          <w:ilvl w:val="2"/>
          <w:numId w:val="1"/>
        </w:numPr>
        <w:rPr>
          <w:rFonts w:ascii="Calibri" w:hAnsi="Calibri"/>
          <w:sz w:val="24"/>
        </w:rPr>
      </w:pPr>
      <w:r>
        <w:rPr>
          <w:rFonts w:ascii="Calibri" w:hAnsi="Calibri"/>
          <w:sz w:val="24"/>
        </w:rPr>
        <w:t xml:space="preserve">Plot x-y positions of each object in each cluster with specific colour </w:t>
      </w:r>
    </w:p>
    <w:p w:rsidR="0060731A" w:rsidRDefault="0060731A" w:rsidP="0060731A">
      <w:pPr>
        <w:pStyle w:val="ListParagraph"/>
        <w:numPr>
          <w:ilvl w:val="0"/>
          <w:numId w:val="1"/>
        </w:numPr>
        <w:rPr>
          <w:rFonts w:ascii="Calibri" w:hAnsi="Calibri"/>
          <w:sz w:val="24"/>
        </w:rPr>
      </w:pPr>
      <w:r>
        <w:rPr>
          <w:rFonts w:ascii="Calibri" w:hAnsi="Calibri"/>
          <w:sz w:val="24"/>
        </w:rPr>
        <w:t xml:space="preserve">Each plot is saved to code folder </w:t>
      </w:r>
    </w:p>
    <w:p w:rsidR="0060731A" w:rsidRDefault="00832607" w:rsidP="0060731A">
      <w:pPr>
        <w:rPr>
          <w:rFonts w:ascii="Calibri" w:hAnsi="Calibri"/>
          <w:i/>
          <w:sz w:val="24"/>
        </w:rPr>
      </w:pPr>
      <w:r>
        <w:rPr>
          <w:rFonts w:ascii="Calibri" w:hAnsi="Calibri"/>
          <w:i/>
          <w:sz w:val="24"/>
        </w:rPr>
        <w:t>Clustering_Analysis</w:t>
      </w:r>
      <w:r w:rsidR="0060731A">
        <w:rPr>
          <w:rFonts w:ascii="Calibri" w:hAnsi="Calibri"/>
          <w:i/>
          <w:sz w:val="24"/>
        </w:rPr>
        <w:t xml:space="preserve">.results_summary(input_file= ‘results.txt’) </w:t>
      </w:r>
    </w:p>
    <w:p w:rsidR="0060731A" w:rsidRPr="005513B9" w:rsidRDefault="0060731A" w:rsidP="0060731A">
      <w:pPr>
        <w:pStyle w:val="ListParagraph"/>
        <w:numPr>
          <w:ilvl w:val="0"/>
          <w:numId w:val="1"/>
        </w:numPr>
        <w:rPr>
          <w:rFonts w:ascii="Calibri" w:hAnsi="Calibri"/>
          <w:sz w:val="24"/>
        </w:rPr>
      </w:pPr>
    </w:p>
    <w:p w:rsidR="000C5AA6" w:rsidRDefault="000C5AA6"/>
    <w:sectPr w:rsidR="000C5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07111"/>
    <w:multiLevelType w:val="hybridMultilevel"/>
    <w:tmpl w:val="507E5946"/>
    <w:lvl w:ilvl="0" w:tplc="0A7C802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443EC2"/>
    <w:multiLevelType w:val="hybridMultilevel"/>
    <w:tmpl w:val="C130D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1A"/>
    <w:rsid w:val="000C5AA6"/>
    <w:rsid w:val="000E57C2"/>
    <w:rsid w:val="00127CFE"/>
    <w:rsid w:val="00356087"/>
    <w:rsid w:val="00507305"/>
    <w:rsid w:val="0058278E"/>
    <w:rsid w:val="0060731A"/>
    <w:rsid w:val="00661B94"/>
    <w:rsid w:val="006C50D9"/>
    <w:rsid w:val="00832607"/>
    <w:rsid w:val="008A40E6"/>
    <w:rsid w:val="009E3FFC"/>
    <w:rsid w:val="009E4EE3"/>
    <w:rsid w:val="00A24C47"/>
    <w:rsid w:val="00A24ED2"/>
    <w:rsid w:val="00C66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9BC05-833E-45E1-B3BE-CA73F846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paragraph" w:styleId="ListParagraph">
    <w:name w:val="List Paragraph"/>
    <w:basedOn w:val="Normal"/>
    <w:uiPriority w:val="34"/>
    <w:qFormat/>
    <w:rsid w:val="0060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10</cp:revision>
  <dcterms:created xsi:type="dcterms:W3CDTF">2016-01-28T18:12:00Z</dcterms:created>
  <dcterms:modified xsi:type="dcterms:W3CDTF">2016-01-28T19:09:00Z</dcterms:modified>
</cp:coreProperties>
</file>